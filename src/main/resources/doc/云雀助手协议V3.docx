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A422" w14:textId="6BAE3F6D" w:rsidR="00B8070E" w:rsidRDefault="00B8070E" w:rsidP="00CB46A6">
      <w:pPr>
        <w:jc w:val="center"/>
      </w:pPr>
      <w:r>
        <w:rPr>
          <w:rFonts w:hint="eastAsia"/>
        </w:rPr>
        <w:t>云雀助手协议</w:t>
      </w:r>
    </w:p>
    <w:p w14:paraId="16C42626" w14:textId="4A6E5E2B" w:rsidR="00B8070E" w:rsidRDefault="00B8070E" w:rsidP="00CB46A6">
      <w:pPr>
        <w:jc w:val="left"/>
      </w:pPr>
      <w:r>
        <w:rPr>
          <w:rFonts w:hint="eastAsia"/>
        </w:rPr>
        <w:t>协议组成：协议头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协议内容</w:t>
      </w:r>
    </w:p>
    <w:p w14:paraId="071F7237" w14:textId="69452400" w:rsidR="00B8070E" w:rsidRDefault="00B8070E" w:rsidP="00CB46A6">
      <w:pPr>
        <w:jc w:val="left"/>
      </w:pPr>
      <w:r>
        <w:rPr>
          <w:rFonts w:hint="eastAsia"/>
        </w:rPr>
        <w:t>协议头：</w:t>
      </w:r>
      <w:r w:rsidR="00CB46A6">
        <w:rPr>
          <w:rFonts w:hint="eastAsia"/>
        </w:rPr>
        <w:t>包含消息发送必要条件，供云雀消息中心使用，做消息解析、验证、存储使用。</w:t>
      </w:r>
    </w:p>
    <w:p w14:paraId="36BFD839" w14:textId="6952A22B" w:rsidR="00B8070E" w:rsidRDefault="00CB46A6" w:rsidP="00CB46A6">
      <w:pPr>
        <w:jc w:val="left"/>
      </w:pPr>
      <w:r>
        <w:rPr>
          <w:rFonts w:hint="eastAsia"/>
        </w:rPr>
        <w:t>协议内容：具体前端展示内容，各应用系统根据业务按云雀规范提供必要字段。</w:t>
      </w:r>
    </w:p>
    <w:p w14:paraId="7B42E29A" w14:textId="5D4CA745" w:rsidR="00CB46A6" w:rsidRDefault="00CB46A6" w:rsidP="00CB0869">
      <w:pPr>
        <w:jc w:val="left"/>
      </w:pPr>
    </w:p>
    <w:p w14:paraId="60B9F71A" w14:textId="77777777" w:rsidR="00CB0869" w:rsidRDefault="00CB0869" w:rsidP="00CB0869">
      <w:pPr>
        <w:jc w:val="left"/>
      </w:pPr>
    </w:p>
    <w:p w14:paraId="712366A5" w14:textId="77777777" w:rsidR="00B8070E" w:rsidRDefault="00B8070E" w:rsidP="00B8070E">
      <w:pPr>
        <w:jc w:val="left"/>
      </w:pPr>
      <w:r>
        <w:rPr>
          <w:rFonts w:hint="eastAsia"/>
        </w:rPr>
        <w:t>协议头：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0"/>
        <w:gridCol w:w="947"/>
        <w:gridCol w:w="4262"/>
        <w:gridCol w:w="1043"/>
      </w:tblGrid>
      <w:tr w:rsidR="00B8070E" w14:paraId="397FDEDA" w14:textId="77777777" w:rsidTr="001F4083">
        <w:tc>
          <w:tcPr>
            <w:tcW w:w="2270" w:type="dxa"/>
            <w:shd w:val="clear" w:color="auto" w:fill="auto"/>
          </w:tcPr>
          <w:p w14:paraId="7625ADE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  <w:shd w:val="clear" w:color="auto" w:fill="auto"/>
          </w:tcPr>
          <w:p w14:paraId="1E8DF27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62" w:type="dxa"/>
            <w:shd w:val="clear" w:color="auto" w:fill="auto"/>
          </w:tcPr>
          <w:p w14:paraId="469B1D2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47B9AF1E" w14:textId="77777777" w:rsidR="00B8070E" w:rsidRDefault="00B8070E" w:rsidP="001F408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B8070E" w14:paraId="0AEF74F7" w14:textId="77777777" w:rsidTr="001F4083">
        <w:tc>
          <w:tcPr>
            <w:tcW w:w="2270" w:type="dxa"/>
            <w:shd w:val="clear" w:color="auto" w:fill="auto"/>
          </w:tcPr>
          <w:p w14:paraId="1B4075B6" w14:textId="0AFE24AA" w:rsidR="00FA47CB" w:rsidRDefault="00FA47CB" w:rsidP="001F4083">
            <w:pPr>
              <w:jc w:val="left"/>
              <w:rPr>
                <w:ins w:id="0" w:author="Administrator" w:date="2021-04-14T11:24:00Z"/>
              </w:rPr>
            </w:pPr>
            <w:ins w:id="1" w:author="Administrator" w:date="2021-04-14T11:24:00Z">
              <w:r>
                <w:rPr>
                  <w:rFonts w:hint="eastAsia"/>
                </w:rPr>
                <w:t>i</w:t>
              </w:r>
              <w:r>
                <w:t>d</w:t>
              </w:r>
            </w:ins>
          </w:p>
          <w:p w14:paraId="79951993" w14:textId="309B93DF" w:rsidR="00B8070E" w:rsidRDefault="00B8070E" w:rsidP="001F4083">
            <w:pPr>
              <w:jc w:val="left"/>
            </w:pPr>
            <w:del w:id="2" w:author="Administrator" w:date="2021-04-14T11:24:00Z">
              <w:r w:rsidDel="00FA47CB">
                <w:delText>N</w:delText>
              </w:r>
              <w:r w:rsidDel="00FA47CB">
                <w:rPr>
                  <w:rFonts w:hint="eastAsia"/>
                </w:rPr>
                <w:delText>otice</w:delText>
              </w:r>
              <w:r w:rsidDel="00FA47CB">
                <w:delText>I</w:delText>
              </w:r>
              <w:r w:rsidDel="00FA47CB">
                <w:rPr>
                  <w:rFonts w:hint="eastAsia"/>
                </w:rPr>
                <w:delText>d</w:delText>
              </w:r>
            </w:del>
          </w:p>
        </w:tc>
        <w:tc>
          <w:tcPr>
            <w:tcW w:w="947" w:type="dxa"/>
            <w:shd w:val="clear" w:color="auto" w:fill="auto"/>
          </w:tcPr>
          <w:p w14:paraId="68030812" w14:textId="337FD1BA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7599B7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通知主键（研讨内部唯一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14:paraId="23AEFB67" w14:textId="77777777" w:rsidR="00B8070E" w:rsidRDefault="00B8070E" w:rsidP="001F4083">
            <w:pPr>
              <w:jc w:val="left"/>
            </w:pPr>
          </w:p>
        </w:tc>
      </w:tr>
      <w:tr w:rsidR="00B8070E" w14:paraId="66A74239" w14:textId="77777777" w:rsidTr="001F4083">
        <w:tc>
          <w:tcPr>
            <w:tcW w:w="2270" w:type="dxa"/>
            <w:shd w:val="clear" w:color="auto" w:fill="auto"/>
          </w:tcPr>
          <w:p w14:paraId="1F66D357" w14:textId="77777777" w:rsidR="00B8070E" w:rsidRDefault="00B8070E" w:rsidP="001F4083">
            <w:pPr>
              <w:jc w:val="left"/>
            </w:pPr>
            <w:r>
              <w:t>N</w:t>
            </w:r>
            <w:r>
              <w:rPr>
                <w:rFonts w:hint="eastAsia"/>
              </w:rPr>
              <w:t>otice</w:t>
            </w: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947" w:type="dxa"/>
            <w:shd w:val="clear" w:color="auto" w:fill="auto"/>
          </w:tcPr>
          <w:p w14:paraId="46C67F81" w14:textId="3CF4228F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48165BF8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已同意，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已驳回，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已阅）</w:t>
            </w:r>
          </w:p>
        </w:tc>
        <w:tc>
          <w:tcPr>
            <w:tcW w:w="1043" w:type="dxa"/>
          </w:tcPr>
          <w:p w14:paraId="1CD30659" w14:textId="77777777" w:rsidR="00B8070E" w:rsidRDefault="00B8070E" w:rsidP="001F4083">
            <w:pPr>
              <w:jc w:val="left"/>
            </w:pPr>
          </w:p>
        </w:tc>
      </w:tr>
      <w:tr w:rsidR="00B8070E" w14:paraId="0061D796" w14:textId="77777777" w:rsidTr="001F4083">
        <w:tc>
          <w:tcPr>
            <w:tcW w:w="2270" w:type="dxa"/>
            <w:shd w:val="clear" w:color="auto" w:fill="auto"/>
          </w:tcPr>
          <w:p w14:paraId="39A45FE5" w14:textId="77777777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ender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47" w:type="dxa"/>
            <w:shd w:val="clear" w:color="auto" w:fill="auto"/>
          </w:tcPr>
          <w:p w14:paraId="71FFB033" w14:textId="499DA13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791796D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通知人姓名</w:t>
            </w:r>
          </w:p>
        </w:tc>
        <w:tc>
          <w:tcPr>
            <w:tcW w:w="1043" w:type="dxa"/>
          </w:tcPr>
          <w:p w14:paraId="19021810" w14:textId="77777777" w:rsidR="00B8070E" w:rsidRDefault="00B8070E" w:rsidP="001F4083">
            <w:pPr>
              <w:jc w:val="left"/>
            </w:pPr>
          </w:p>
        </w:tc>
      </w:tr>
      <w:tr w:rsidR="00B8070E" w14:paraId="0E466DAA" w14:textId="77777777" w:rsidTr="001F4083">
        <w:tc>
          <w:tcPr>
            <w:tcW w:w="2270" w:type="dxa"/>
            <w:shd w:val="clear" w:color="auto" w:fill="auto"/>
          </w:tcPr>
          <w:p w14:paraId="44984AB1" w14:textId="77777777" w:rsidR="00B8070E" w:rsidRDefault="00B8070E" w:rsidP="001F4083">
            <w:pPr>
              <w:jc w:val="left"/>
            </w:pPr>
            <w:r>
              <w:t>ReceiverI</w:t>
            </w:r>
            <w:r>
              <w:rPr>
                <w:rFonts w:hint="eastAsia"/>
              </w:rPr>
              <w:t>d</w:t>
            </w:r>
          </w:p>
        </w:tc>
        <w:tc>
          <w:tcPr>
            <w:tcW w:w="947" w:type="dxa"/>
            <w:shd w:val="clear" w:color="auto" w:fill="auto"/>
          </w:tcPr>
          <w:p w14:paraId="217640CB" w14:textId="3F3F84B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0A0817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接收人身份证</w:t>
            </w:r>
          </w:p>
        </w:tc>
        <w:tc>
          <w:tcPr>
            <w:tcW w:w="1043" w:type="dxa"/>
          </w:tcPr>
          <w:p w14:paraId="38938447" w14:textId="77777777" w:rsidR="00B8070E" w:rsidRDefault="00B8070E" w:rsidP="001F4083">
            <w:pPr>
              <w:jc w:val="left"/>
            </w:pPr>
          </w:p>
        </w:tc>
      </w:tr>
      <w:tr w:rsidR="00B8070E" w14:paraId="30F645F1" w14:textId="77777777" w:rsidTr="001F4083">
        <w:tc>
          <w:tcPr>
            <w:tcW w:w="2270" w:type="dxa"/>
            <w:shd w:val="clear" w:color="auto" w:fill="auto"/>
          </w:tcPr>
          <w:p w14:paraId="3EE9CC61" w14:textId="77777777" w:rsidR="00B8070E" w:rsidRDefault="00B8070E" w:rsidP="001F4083">
            <w:pPr>
              <w:jc w:val="left"/>
            </w:pPr>
            <w:r>
              <w:t>ReceiverN</w:t>
            </w:r>
            <w:r>
              <w:rPr>
                <w:rFonts w:hint="eastAsia"/>
              </w:rPr>
              <w:t>ame</w:t>
            </w:r>
          </w:p>
        </w:tc>
        <w:tc>
          <w:tcPr>
            <w:tcW w:w="947" w:type="dxa"/>
            <w:shd w:val="clear" w:color="auto" w:fill="auto"/>
          </w:tcPr>
          <w:p w14:paraId="2A5272DE" w14:textId="02D42FD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380D690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接收人姓名</w:t>
            </w:r>
          </w:p>
        </w:tc>
        <w:tc>
          <w:tcPr>
            <w:tcW w:w="1043" w:type="dxa"/>
          </w:tcPr>
          <w:p w14:paraId="7582AB65" w14:textId="77777777" w:rsidR="00B8070E" w:rsidRDefault="00B8070E" w:rsidP="001F4083">
            <w:pPr>
              <w:jc w:val="left"/>
            </w:pPr>
          </w:p>
        </w:tc>
      </w:tr>
      <w:tr w:rsidR="00B8070E" w14:paraId="4496F632" w14:textId="77777777" w:rsidTr="001F4083">
        <w:tc>
          <w:tcPr>
            <w:tcW w:w="2270" w:type="dxa"/>
            <w:shd w:val="clear" w:color="auto" w:fill="auto"/>
          </w:tcPr>
          <w:p w14:paraId="72E5F8F4" w14:textId="77777777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ender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47" w:type="dxa"/>
            <w:shd w:val="clear" w:color="auto" w:fill="auto"/>
          </w:tcPr>
          <w:p w14:paraId="7B8C90A3" w14:textId="213CE5AA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A95C1E9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接收人所在部门（名称）</w:t>
            </w:r>
          </w:p>
        </w:tc>
        <w:tc>
          <w:tcPr>
            <w:tcW w:w="1043" w:type="dxa"/>
          </w:tcPr>
          <w:p w14:paraId="3E3CFBDC" w14:textId="77777777" w:rsidR="00B8070E" w:rsidRDefault="00B8070E" w:rsidP="001F4083">
            <w:pPr>
              <w:jc w:val="left"/>
            </w:pPr>
          </w:p>
        </w:tc>
      </w:tr>
      <w:tr w:rsidR="00B8070E" w14:paraId="68EE03B9" w14:textId="77777777" w:rsidTr="001F4083">
        <w:tc>
          <w:tcPr>
            <w:tcW w:w="2270" w:type="dxa"/>
            <w:shd w:val="clear" w:color="auto" w:fill="auto"/>
          </w:tcPr>
          <w:p w14:paraId="6E6FBCBE" w14:textId="77777777" w:rsidR="00B8070E" w:rsidRDefault="00B8070E" w:rsidP="001F4083">
            <w:pPr>
              <w:jc w:val="left"/>
            </w:pPr>
            <w:r>
              <w:t>sourceN</w:t>
            </w:r>
            <w:r>
              <w:rPr>
                <w:rFonts w:hint="eastAsia"/>
              </w:rPr>
              <w:t>ame</w:t>
            </w:r>
          </w:p>
        </w:tc>
        <w:tc>
          <w:tcPr>
            <w:tcW w:w="947" w:type="dxa"/>
            <w:shd w:val="clear" w:color="auto" w:fill="auto"/>
          </w:tcPr>
          <w:p w14:paraId="4FA8CA65" w14:textId="77777777" w:rsidR="00B8070E" w:rsidRDefault="00B8070E" w:rsidP="001F4083">
            <w:pPr>
              <w:jc w:val="left"/>
            </w:pPr>
            <w:r>
              <w:t xml:space="preserve">String </w:t>
            </w:r>
          </w:p>
        </w:tc>
        <w:tc>
          <w:tcPr>
            <w:tcW w:w="4262" w:type="dxa"/>
            <w:shd w:val="clear" w:color="auto" w:fill="auto"/>
          </w:tcPr>
          <w:p w14:paraId="19696AD2" w14:textId="77777777" w:rsidR="00B8070E" w:rsidRDefault="00B8070E" w:rsidP="001F4083">
            <w:pPr>
              <w:jc w:val="left"/>
            </w:pPr>
            <w:r>
              <w:t>通知来源</w:t>
            </w:r>
            <w:r>
              <w:rPr>
                <w:rFonts w:hint="eastAsia"/>
              </w:rPr>
              <w:t>（业务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应用名称）</w:t>
            </w:r>
          </w:p>
        </w:tc>
        <w:tc>
          <w:tcPr>
            <w:tcW w:w="1043" w:type="dxa"/>
          </w:tcPr>
          <w:p w14:paraId="7C33C3DE" w14:textId="77777777" w:rsidR="00B8070E" w:rsidRDefault="00B8070E" w:rsidP="001F4083">
            <w:pPr>
              <w:jc w:val="left"/>
            </w:pPr>
          </w:p>
        </w:tc>
      </w:tr>
      <w:tr w:rsidR="00B8070E" w14:paraId="1C6C8553" w14:textId="77777777" w:rsidTr="001F4083">
        <w:tc>
          <w:tcPr>
            <w:tcW w:w="2270" w:type="dxa"/>
            <w:shd w:val="clear" w:color="auto" w:fill="auto"/>
          </w:tcPr>
          <w:p w14:paraId="0E11B597" w14:textId="77777777" w:rsidR="00B8070E" w:rsidRDefault="00B8070E" w:rsidP="001F4083">
            <w:pPr>
              <w:jc w:val="left"/>
            </w:pPr>
            <w:r>
              <w:t>SourceIP</w:t>
            </w:r>
          </w:p>
        </w:tc>
        <w:tc>
          <w:tcPr>
            <w:tcW w:w="947" w:type="dxa"/>
            <w:shd w:val="clear" w:color="auto" w:fill="auto"/>
          </w:tcPr>
          <w:p w14:paraId="58700C1D" w14:textId="38435CF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4262" w:type="dxa"/>
            <w:shd w:val="clear" w:color="auto" w:fill="auto"/>
          </w:tcPr>
          <w:p w14:paraId="5D8D9F7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043" w:type="dxa"/>
          </w:tcPr>
          <w:p w14:paraId="1D2B2D10" w14:textId="77777777" w:rsidR="00B8070E" w:rsidRDefault="00B8070E" w:rsidP="001F4083">
            <w:pPr>
              <w:jc w:val="left"/>
            </w:pPr>
          </w:p>
        </w:tc>
      </w:tr>
      <w:tr w:rsidR="00B8070E" w14:paraId="1F727DC0" w14:textId="77777777" w:rsidTr="001F4083">
        <w:tc>
          <w:tcPr>
            <w:tcW w:w="2270" w:type="dxa"/>
            <w:shd w:val="clear" w:color="auto" w:fill="auto"/>
          </w:tcPr>
          <w:p w14:paraId="0A4371B6" w14:textId="77777777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ender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47" w:type="dxa"/>
            <w:shd w:val="clear" w:color="auto" w:fill="auto"/>
          </w:tcPr>
          <w:p w14:paraId="586DFB34" w14:textId="23267DA4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0E4ADA8D" w14:textId="77777777" w:rsidR="00B8070E" w:rsidRDefault="00B8070E" w:rsidP="001F4083">
            <w:pPr>
              <w:jc w:val="left"/>
            </w:pPr>
            <w:r>
              <w:t>801</w:t>
            </w:r>
            <w:r>
              <w:rPr>
                <w:rFonts w:hint="eastAsia"/>
              </w:rPr>
              <w:t>：审批；</w:t>
            </w:r>
            <w:r>
              <w:t>80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：系统消息；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：数据更新；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：推荐</w:t>
            </w:r>
          </w:p>
        </w:tc>
        <w:tc>
          <w:tcPr>
            <w:tcW w:w="1043" w:type="dxa"/>
          </w:tcPr>
          <w:p w14:paraId="68AF12D6" w14:textId="77777777" w:rsidR="00B8070E" w:rsidRDefault="00B8070E" w:rsidP="001F4083">
            <w:pPr>
              <w:jc w:val="left"/>
            </w:pPr>
          </w:p>
        </w:tc>
      </w:tr>
      <w:tr w:rsidR="00B8070E" w14:paraId="1C7CB8C0" w14:textId="77777777" w:rsidTr="001F4083">
        <w:tc>
          <w:tcPr>
            <w:tcW w:w="2270" w:type="dxa"/>
            <w:shd w:val="clear" w:color="auto" w:fill="auto"/>
          </w:tcPr>
          <w:p w14:paraId="064EF8B5" w14:textId="77777777" w:rsidR="00B8070E" w:rsidRDefault="00B8070E" w:rsidP="001F408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47" w:type="dxa"/>
            <w:shd w:val="clear" w:color="auto" w:fill="auto"/>
          </w:tcPr>
          <w:p w14:paraId="1EA7F5F2" w14:textId="2F4B898E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262" w:type="dxa"/>
            <w:shd w:val="clear" w:color="auto" w:fill="auto"/>
          </w:tcPr>
          <w:p w14:paraId="2C93159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通知发送时间</w:t>
            </w:r>
          </w:p>
        </w:tc>
        <w:tc>
          <w:tcPr>
            <w:tcW w:w="1043" w:type="dxa"/>
          </w:tcPr>
          <w:p w14:paraId="21B0F391" w14:textId="77777777" w:rsidR="00B8070E" w:rsidRDefault="00B8070E" w:rsidP="001F4083">
            <w:pPr>
              <w:jc w:val="left"/>
            </w:pPr>
          </w:p>
        </w:tc>
      </w:tr>
      <w:tr w:rsidR="00B8070E" w14:paraId="5ACD4382" w14:textId="77777777" w:rsidTr="001F4083">
        <w:tc>
          <w:tcPr>
            <w:tcW w:w="2270" w:type="dxa"/>
            <w:shd w:val="clear" w:color="auto" w:fill="auto"/>
          </w:tcPr>
          <w:p w14:paraId="77C864A1" w14:textId="77777777" w:rsidR="00B8070E" w:rsidRDefault="00B8070E" w:rsidP="001F4083">
            <w:pPr>
              <w:jc w:val="left"/>
            </w:pPr>
            <w:r>
              <w:t>msgContent</w:t>
            </w:r>
          </w:p>
        </w:tc>
        <w:tc>
          <w:tcPr>
            <w:tcW w:w="947" w:type="dxa"/>
            <w:shd w:val="clear" w:color="auto" w:fill="auto"/>
          </w:tcPr>
          <w:p w14:paraId="5DC96E3F" w14:textId="77777777" w:rsidR="00B8070E" w:rsidRDefault="00B8070E" w:rsidP="001F4083">
            <w:pPr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  <w:r>
              <w:t xml:space="preserve"> </w:t>
            </w:r>
          </w:p>
        </w:tc>
        <w:tc>
          <w:tcPr>
            <w:tcW w:w="4262" w:type="dxa"/>
            <w:shd w:val="clear" w:color="auto" w:fill="auto"/>
          </w:tcPr>
          <w:p w14:paraId="1397472C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协议内容</w:t>
            </w:r>
          </w:p>
        </w:tc>
        <w:tc>
          <w:tcPr>
            <w:tcW w:w="1043" w:type="dxa"/>
          </w:tcPr>
          <w:p w14:paraId="2D92261F" w14:textId="77777777" w:rsidR="00B8070E" w:rsidRDefault="00B8070E" w:rsidP="001F4083">
            <w:pPr>
              <w:jc w:val="left"/>
            </w:pPr>
          </w:p>
        </w:tc>
      </w:tr>
      <w:tr w:rsidR="00B8070E" w14:paraId="0095FA0E" w14:textId="77777777" w:rsidTr="001F4083">
        <w:tc>
          <w:tcPr>
            <w:tcW w:w="2270" w:type="dxa"/>
            <w:shd w:val="clear" w:color="auto" w:fill="auto"/>
          </w:tcPr>
          <w:p w14:paraId="0FA3C0AD" w14:textId="77777777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947" w:type="dxa"/>
            <w:shd w:val="clear" w:color="auto" w:fill="auto"/>
          </w:tcPr>
          <w:p w14:paraId="18235649" w14:textId="1CBAADB9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1EB1F328" w14:textId="235B869A" w:rsidR="00B8070E" w:rsidRDefault="00B8070E" w:rsidP="001F4083">
            <w:pPr>
              <w:jc w:val="left"/>
            </w:pPr>
            <w:r>
              <w:rPr>
                <w:rFonts w:hint="eastAsia"/>
              </w:rPr>
              <w:t>紧急状态（</w:t>
            </w:r>
            <w:r w:rsidR="00181DE3">
              <w:rPr>
                <w:rFonts w:hint="eastAsia"/>
              </w:rPr>
              <w:t>0</w:t>
            </w:r>
            <w:r>
              <w:rPr>
                <w:rFonts w:hint="eastAsia"/>
              </w:rPr>
              <w:t>重要、</w:t>
            </w:r>
            <w:r w:rsidR="00181DE3">
              <w:rPr>
                <w:rFonts w:hint="eastAsia"/>
              </w:rPr>
              <w:t>1</w:t>
            </w:r>
            <w:r>
              <w:rPr>
                <w:rFonts w:hint="eastAsia"/>
              </w:rPr>
              <w:t>非重要）</w:t>
            </w:r>
          </w:p>
        </w:tc>
        <w:tc>
          <w:tcPr>
            <w:tcW w:w="1043" w:type="dxa"/>
          </w:tcPr>
          <w:p w14:paraId="2BCA07B2" w14:textId="77777777" w:rsidR="00B8070E" w:rsidRDefault="00B8070E" w:rsidP="001F4083">
            <w:pPr>
              <w:jc w:val="left"/>
            </w:pPr>
          </w:p>
        </w:tc>
      </w:tr>
      <w:tr w:rsidR="00B8070E" w14:paraId="5E0505DD" w14:textId="77777777" w:rsidTr="001F4083">
        <w:tc>
          <w:tcPr>
            <w:tcW w:w="2270" w:type="dxa"/>
            <w:shd w:val="clear" w:color="auto" w:fill="auto"/>
          </w:tcPr>
          <w:p w14:paraId="14A69C04" w14:textId="77777777" w:rsidR="00B8070E" w:rsidRDefault="00B8070E" w:rsidP="001F4083">
            <w:pPr>
              <w:jc w:val="left"/>
            </w:pPr>
            <w:r>
              <w:t>R</w:t>
            </w:r>
            <w:r>
              <w:rPr>
                <w:rFonts w:hint="eastAsia"/>
              </w:rPr>
              <w:t>eceipt</w:t>
            </w:r>
          </w:p>
        </w:tc>
        <w:tc>
          <w:tcPr>
            <w:tcW w:w="947" w:type="dxa"/>
            <w:shd w:val="clear" w:color="auto" w:fill="auto"/>
          </w:tcPr>
          <w:p w14:paraId="56BC1062" w14:textId="6D8DB079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07CD5729" w14:textId="26317F2C" w:rsidR="00B8070E" w:rsidRDefault="00B8070E" w:rsidP="001F4083">
            <w:pPr>
              <w:jc w:val="left"/>
            </w:pPr>
            <w:r>
              <w:rPr>
                <w:rFonts w:hint="eastAsia"/>
              </w:rPr>
              <w:t>回执（研讨内部使用，标注消息已阅，取消强提醒）</w:t>
            </w:r>
            <w:ins w:id="3" w:author="Administrator" w:date="2021-04-14T14:36:00Z">
              <w:r w:rsidR="00187855">
                <w:rPr>
                  <w:rFonts w:hint="eastAsia"/>
                </w:rPr>
                <w:t>0</w:t>
              </w:r>
            </w:ins>
            <w:ins w:id="4" w:author="Administrator" w:date="2021-04-14T14:37:00Z">
              <w:r w:rsidR="00187855">
                <w:rPr>
                  <w:rFonts w:hint="eastAsia"/>
                </w:rPr>
                <w:t>不用回执，</w:t>
              </w:r>
              <w:r w:rsidR="00187855">
                <w:rPr>
                  <w:rFonts w:hint="eastAsia"/>
                </w:rPr>
                <w:t>1</w:t>
              </w:r>
              <w:r w:rsidR="00187855">
                <w:rPr>
                  <w:rFonts w:hint="eastAsia"/>
                </w:rPr>
                <w:t>需要回执</w:t>
              </w:r>
            </w:ins>
          </w:p>
        </w:tc>
        <w:tc>
          <w:tcPr>
            <w:tcW w:w="1043" w:type="dxa"/>
          </w:tcPr>
          <w:p w14:paraId="6B9569B4" w14:textId="77777777" w:rsidR="00B8070E" w:rsidRDefault="00B8070E" w:rsidP="001F4083">
            <w:pPr>
              <w:jc w:val="left"/>
            </w:pPr>
          </w:p>
        </w:tc>
      </w:tr>
      <w:tr w:rsidR="00E14D2A" w14:paraId="105A8933" w14:textId="77777777" w:rsidTr="001F4083">
        <w:tc>
          <w:tcPr>
            <w:tcW w:w="2270" w:type="dxa"/>
            <w:shd w:val="clear" w:color="auto" w:fill="auto"/>
          </w:tcPr>
          <w:p w14:paraId="23E89969" w14:textId="5F1B0B0D" w:rsidR="00E14D2A" w:rsidRDefault="00E14D2A" w:rsidP="001F4083">
            <w:pPr>
              <w:jc w:val="left"/>
            </w:pPr>
            <w:r>
              <w:t>L</w:t>
            </w:r>
            <w:r>
              <w:rPr>
                <w:rFonts w:hint="eastAsia"/>
              </w:rPr>
              <w:t>evel</w:t>
            </w:r>
            <w:del w:id="5" w:author="Administrator" w:date="2021-04-14T14:27:00Z">
              <w:r w:rsidDel="00187855">
                <w:rPr>
                  <w:rFonts w:hint="eastAsia"/>
                </w:rPr>
                <w:delText>e</w:delText>
              </w:r>
            </w:del>
          </w:p>
        </w:tc>
        <w:tc>
          <w:tcPr>
            <w:tcW w:w="947" w:type="dxa"/>
            <w:shd w:val="clear" w:color="auto" w:fill="auto"/>
          </w:tcPr>
          <w:p w14:paraId="2D52278A" w14:textId="0AF75C5C" w:rsidR="00E14D2A" w:rsidRDefault="00E14D2A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2" w:type="dxa"/>
            <w:shd w:val="clear" w:color="auto" w:fill="auto"/>
          </w:tcPr>
          <w:p w14:paraId="43C39D2B" w14:textId="17B9E6F9" w:rsidR="00E14D2A" w:rsidRDefault="00E14D2A" w:rsidP="001F4083">
            <w:pPr>
              <w:jc w:val="left"/>
            </w:pPr>
            <w:r>
              <w:rPr>
                <w:rFonts w:hint="eastAsia"/>
              </w:rPr>
              <w:t>密级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：非密，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秘密，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机密</w:t>
            </w:r>
          </w:p>
        </w:tc>
        <w:tc>
          <w:tcPr>
            <w:tcW w:w="1043" w:type="dxa"/>
          </w:tcPr>
          <w:p w14:paraId="427151C3" w14:textId="77777777" w:rsidR="00E14D2A" w:rsidRDefault="00E14D2A" w:rsidP="001F4083">
            <w:pPr>
              <w:jc w:val="left"/>
            </w:pPr>
          </w:p>
        </w:tc>
      </w:tr>
      <w:tr w:rsidR="00E14D2A" w14:paraId="7A782279" w14:textId="77777777" w:rsidTr="001F4083">
        <w:tc>
          <w:tcPr>
            <w:tcW w:w="2270" w:type="dxa"/>
            <w:shd w:val="clear" w:color="auto" w:fill="auto"/>
          </w:tcPr>
          <w:p w14:paraId="747742DA" w14:textId="74B20FB7" w:rsidR="00E14D2A" w:rsidRDefault="00E14D2A" w:rsidP="001F4083">
            <w:pPr>
              <w:jc w:val="left"/>
            </w:pPr>
            <w:r>
              <w:t>B</w:t>
            </w:r>
            <w:r>
              <w:rPr>
                <w:rFonts w:hint="eastAsia"/>
              </w:rPr>
              <w:t>z</w:t>
            </w:r>
          </w:p>
        </w:tc>
        <w:tc>
          <w:tcPr>
            <w:tcW w:w="947" w:type="dxa"/>
            <w:shd w:val="clear" w:color="auto" w:fill="auto"/>
          </w:tcPr>
          <w:p w14:paraId="1E4CABFE" w14:textId="0978967D" w:rsidR="00E14D2A" w:rsidRDefault="00E14D2A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62" w:type="dxa"/>
            <w:shd w:val="clear" w:color="auto" w:fill="auto"/>
          </w:tcPr>
          <w:p w14:paraId="7E6F006B" w14:textId="53EF6C00" w:rsidR="00E14D2A" w:rsidRDefault="00E14D2A" w:rsidP="001F408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036FFE36" w14:textId="77777777" w:rsidR="00E14D2A" w:rsidRDefault="00E14D2A" w:rsidP="001F4083">
            <w:pPr>
              <w:jc w:val="left"/>
            </w:pPr>
          </w:p>
        </w:tc>
      </w:tr>
    </w:tbl>
    <w:p w14:paraId="01BEE9A6" w14:textId="77777777" w:rsidR="00B8070E" w:rsidRDefault="00B8070E" w:rsidP="00B8070E">
      <w:pPr>
        <w:jc w:val="left"/>
      </w:pPr>
    </w:p>
    <w:p w14:paraId="14162A2C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操作（</w:t>
      </w:r>
      <w:r>
        <w:t>msgContent</w:t>
      </w:r>
      <w:r>
        <w:rPr>
          <w:rFonts w:hint="eastAsia"/>
        </w:rPr>
        <w:t>）：</w:t>
      </w:r>
    </w:p>
    <w:p w14:paraId="315C9B8D" w14:textId="77777777" w:rsidR="00B8070E" w:rsidRDefault="00B8070E" w:rsidP="00B8070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150"/>
        <w:gridCol w:w="5108"/>
        <w:gridCol w:w="976"/>
      </w:tblGrid>
      <w:tr w:rsidR="00E14D2A" w14:paraId="421CFBF1" w14:textId="77777777" w:rsidTr="00C570E0">
        <w:tc>
          <w:tcPr>
            <w:tcW w:w="1179" w:type="dxa"/>
            <w:shd w:val="clear" w:color="auto" w:fill="auto"/>
          </w:tcPr>
          <w:p w14:paraId="48C8383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01" w:type="dxa"/>
            <w:shd w:val="clear" w:color="auto" w:fill="auto"/>
          </w:tcPr>
          <w:p w14:paraId="4421F84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501" w:type="dxa"/>
            <w:shd w:val="clear" w:color="auto" w:fill="auto"/>
          </w:tcPr>
          <w:p w14:paraId="663E117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76309DA7" w14:textId="77777777" w:rsidR="00B8070E" w:rsidRDefault="00B8070E" w:rsidP="001F4083">
            <w:pPr>
              <w:jc w:val="left"/>
            </w:pPr>
          </w:p>
        </w:tc>
      </w:tr>
      <w:tr w:rsidR="00E14D2A" w14:paraId="1EDCBCB6" w14:textId="77777777" w:rsidTr="00C570E0">
        <w:tc>
          <w:tcPr>
            <w:tcW w:w="1179" w:type="dxa"/>
            <w:shd w:val="clear" w:color="auto" w:fill="auto"/>
          </w:tcPr>
          <w:p w14:paraId="6CFA1228" w14:textId="77777777" w:rsidR="00B8070E" w:rsidRDefault="00B8070E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etail</w:t>
            </w:r>
            <w:r>
              <w:t>U</w:t>
            </w:r>
            <w:r>
              <w:rPr>
                <w:rFonts w:hint="eastAsia"/>
              </w:rPr>
              <w:t>rl</w:t>
            </w:r>
          </w:p>
        </w:tc>
        <w:tc>
          <w:tcPr>
            <w:tcW w:w="801" w:type="dxa"/>
            <w:shd w:val="clear" w:color="auto" w:fill="auto"/>
          </w:tcPr>
          <w:p w14:paraId="50977EEB" w14:textId="6FB816C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5EECD6E9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业务详情</w:t>
            </w:r>
          </w:p>
        </w:tc>
        <w:tc>
          <w:tcPr>
            <w:tcW w:w="1043" w:type="dxa"/>
          </w:tcPr>
          <w:p w14:paraId="3EFD84CF" w14:textId="77777777" w:rsidR="00B8070E" w:rsidRDefault="00B8070E" w:rsidP="001F4083">
            <w:pPr>
              <w:jc w:val="left"/>
            </w:pPr>
          </w:p>
        </w:tc>
      </w:tr>
      <w:tr w:rsidR="00E14D2A" w14:paraId="4E88CB24" w14:textId="77777777" w:rsidTr="00C570E0">
        <w:tc>
          <w:tcPr>
            <w:tcW w:w="1179" w:type="dxa"/>
            <w:shd w:val="clear" w:color="auto" w:fill="auto"/>
          </w:tcPr>
          <w:p w14:paraId="15405ED9" w14:textId="16A4F435" w:rsidR="00B8070E" w:rsidRDefault="002B019E" w:rsidP="001F4083">
            <w:pPr>
              <w:jc w:val="left"/>
            </w:pPr>
            <w:ins w:id="6" w:author="Administrator" w:date="2021-04-14T11:11:00Z">
              <w:r>
                <w:rPr>
                  <w:rFonts w:hint="eastAsia"/>
                </w:rPr>
                <w:t>BUSINESS</w:t>
              </w:r>
              <w:r>
                <w:t>_ID</w:t>
              </w:r>
              <w:r w:rsidDel="002B019E">
                <w:t xml:space="preserve"> </w:t>
              </w:r>
            </w:ins>
            <w:del w:id="7" w:author="Administrator" w:date="2021-04-14T11:11:00Z">
              <w:r w:rsidR="00B8070E" w:rsidDel="002B019E">
                <w:delText>I</w:delText>
              </w:r>
              <w:r w:rsidR="00B8070E" w:rsidDel="002B019E">
                <w:rPr>
                  <w:rFonts w:hint="eastAsia"/>
                </w:rPr>
                <w:delText>d</w:delText>
              </w:r>
            </w:del>
          </w:p>
        </w:tc>
        <w:tc>
          <w:tcPr>
            <w:tcW w:w="801" w:type="dxa"/>
            <w:shd w:val="clear" w:color="auto" w:fill="auto"/>
          </w:tcPr>
          <w:p w14:paraId="61835E4E" w14:textId="044FB8A1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07C5CE60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业务单号，应用内唯一，云雀不使用查看审批详情使用</w:t>
            </w:r>
          </w:p>
        </w:tc>
        <w:tc>
          <w:tcPr>
            <w:tcW w:w="1043" w:type="dxa"/>
          </w:tcPr>
          <w:p w14:paraId="4A8AEBE7" w14:textId="77777777" w:rsidR="00B8070E" w:rsidRDefault="00B8070E" w:rsidP="001F4083">
            <w:pPr>
              <w:jc w:val="left"/>
            </w:pPr>
          </w:p>
        </w:tc>
      </w:tr>
      <w:tr w:rsidR="00E14D2A" w14:paraId="5BEFE5E9" w14:textId="77777777" w:rsidTr="00C570E0">
        <w:tc>
          <w:tcPr>
            <w:tcW w:w="1179" w:type="dxa"/>
            <w:shd w:val="clear" w:color="auto" w:fill="auto"/>
          </w:tcPr>
          <w:p w14:paraId="19FC21E2" w14:textId="12F7297C" w:rsidR="00E14D2A" w:rsidRDefault="00E14D2A" w:rsidP="001F4083">
            <w:pPr>
              <w:jc w:val="left"/>
            </w:pPr>
            <w:r>
              <w:t>Type</w:t>
            </w:r>
          </w:p>
        </w:tc>
        <w:tc>
          <w:tcPr>
            <w:tcW w:w="801" w:type="dxa"/>
            <w:shd w:val="clear" w:color="auto" w:fill="auto"/>
          </w:tcPr>
          <w:p w14:paraId="78ACA3D1" w14:textId="48AC559A" w:rsidR="00E14D2A" w:rsidRDefault="00E14D2A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121580C7" w14:textId="623AFB26" w:rsidR="00E14D2A" w:rsidRDefault="00E14D2A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</w:tcPr>
          <w:p w14:paraId="5DFA071E" w14:textId="77777777" w:rsidR="00E14D2A" w:rsidRDefault="00E14D2A" w:rsidP="001F4083">
            <w:pPr>
              <w:jc w:val="left"/>
            </w:pPr>
          </w:p>
        </w:tc>
      </w:tr>
      <w:tr w:rsidR="00E14D2A" w14:paraId="503F8FE3" w14:textId="77777777" w:rsidTr="00C570E0">
        <w:tc>
          <w:tcPr>
            <w:tcW w:w="1179" w:type="dxa"/>
            <w:shd w:val="clear" w:color="auto" w:fill="auto"/>
          </w:tcPr>
          <w:p w14:paraId="70E61631" w14:textId="5FC00604" w:rsidR="00B8070E" w:rsidRDefault="00B8070E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  <w:r w:rsidR="00E14D2A">
              <w:t>A</w:t>
            </w:r>
            <w:r w:rsidR="00E14D2A">
              <w:rPr>
                <w:rFonts w:hint="eastAsia"/>
              </w:rPr>
              <w:t>bs</w:t>
            </w:r>
          </w:p>
        </w:tc>
        <w:tc>
          <w:tcPr>
            <w:tcW w:w="801" w:type="dxa"/>
            <w:shd w:val="clear" w:color="auto" w:fill="auto"/>
          </w:tcPr>
          <w:p w14:paraId="45EE4824" w14:textId="016A993C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61526E1C" w14:textId="4479C422" w:rsidR="00B8070E" w:rsidRDefault="00B8070E" w:rsidP="001F4083">
            <w:pPr>
              <w:jc w:val="left"/>
            </w:pPr>
            <w:r>
              <w:rPr>
                <w:rFonts w:hint="eastAsia"/>
              </w:rPr>
              <w:t>事件描述（</w:t>
            </w:r>
            <w:r w:rsidR="00E14D2A">
              <w:rPr>
                <w:rFonts w:hint="eastAsia"/>
              </w:rPr>
              <w:t>摘要</w:t>
            </w:r>
            <w:r>
              <w:rPr>
                <w:rFonts w:hint="eastAsia"/>
              </w:rPr>
              <w:t>）</w:t>
            </w:r>
          </w:p>
        </w:tc>
        <w:tc>
          <w:tcPr>
            <w:tcW w:w="1043" w:type="dxa"/>
          </w:tcPr>
          <w:p w14:paraId="32570AA1" w14:textId="77777777" w:rsidR="00B8070E" w:rsidRDefault="00B8070E" w:rsidP="001F4083">
            <w:pPr>
              <w:jc w:val="left"/>
            </w:pPr>
          </w:p>
        </w:tc>
      </w:tr>
      <w:tr w:rsidR="00E14D2A" w14:paraId="450E7D17" w14:textId="77777777" w:rsidTr="00C570E0">
        <w:tc>
          <w:tcPr>
            <w:tcW w:w="1179" w:type="dxa"/>
            <w:shd w:val="clear" w:color="auto" w:fill="auto"/>
          </w:tcPr>
          <w:p w14:paraId="1D953A22" w14:textId="7AA970F8" w:rsidR="00E14D2A" w:rsidRDefault="00E14D2A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801" w:type="dxa"/>
            <w:shd w:val="clear" w:color="auto" w:fill="auto"/>
          </w:tcPr>
          <w:p w14:paraId="00E3F5CF" w14:textId="3CE0DBDD" w:rsidR="00E14D2A" w:rsidRDefault="00E14D2A" w:rsidP="001F408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5501" w:type="dxa"/>
            <w:shd w:val="clear" w:color="auto" w:fill="auto"/>
          </w:tcPr>
          <w:p w14:paraId="4459B64E" w14:textId="71FA3480" w:rsidR="00E14D2A" w:rsidRDefault="00E14D2A" w:rsidP="001F4083">
            <w:pPr>
              <w:jc w:val="left"/>
            </w:pPr>
            <w:r>
              <w:rPr>
                <w:rFonts w:hint="eastAsia"/>
              </w:rPr>
              <w:t>事件详情（可扩展采用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  <w:r>
              <w:t xml:space="preserve">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1043" w:type="dxa"/>
          </w:tcPr>
          <w:p w14:paraId="40B39957" w14:textId="77777777" w:rsidR="00E14D2A" w:rsidRDefault="00E14D2A" w:rsidP="001F4083">
            <w:pPr>
              <w:jc w:val="left"/>
            </w:pPr>
          </w:p>
        </w:tc>
      </w:tr>
      <w:tr w:rsidR="00E14D2A" w14:paraId="01D5FC4E" w14:textId="77777777" w:rsidTr="00C570E0">
        <w:tc>
          <w:tcPr>
            <w:tcW w:w="1179" w:type="dxa"/>
            <w:shd w:val="clear" w:color="auto" w:fill="auto"/>
          </w:tcPr>
          <w:p w14:paraId="317FE9A8" w14:textId="77777777" w:rsidR="00B8070E" w:rsidRDefault="00B8070E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all</w:t>
            </w: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801" w:type="dxa"/>
            <w:shd w:val="clear" w:color="auto" w:fill="auto"/>
          </w:tcPr>
          <w:p w14:paraId="1333A4FB" w14:textId="718554BB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3F4CE795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同意、驳回接口，回调地址，参数固定</w:t>
            </w:r>
          </w:p>
        </w:tc>
        <w:tc>
          <w:tcPr>
            <w:tcW w:w="1043" w:type="dxa"/>
          </w:tcPr>
          <w:p w14:paraId="045D1407" w14:textId="77777777" w:rsidR="00B8070E" w:rsidRDefault="00B8070E" w:rsidP="001F4083">
            <w:pPr>
              <w:jc w:val="left"/>
            </w:pPr>
          </w:p>
        </w:tc>
      </w:tr>
      <w:tr w:rsidR="00E14D2A" w14:paraId="4B5AB47B" w14:textId="77777777" w:rsidTr="00C570E0">
        <w:tc>
          <w:tcPr>
            <w:tcW w:w="1179" w:type="dxa"/>
            <w:shd w:val="clear" w:color="auto" w:fill="auto"/>
          </w:tcPr>
          <w:p w14:paraId="093CF2D0" w14:textId="77777777" w:rsidR="00B8070E" w:rsidRDefault="00B8070E" w:rsidP="001F4083">
            <w:pPr>
              <w:jc w:val="left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801" w:type="dxa"/>
            <w:shd w:val="clear" w:color="auto" w:fill="auto"/>
          </w:tcPr>
          <w:p w14:paraId="023BCB11" w14:textId="0E3CF41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4AEA09CE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理由回填（同意、驳回）</w:t>
            </w:r>
          </w:p>
        </w:tc>
        <w:tc>
          <w:tcPr>
            <w:tcW w:w="1043" w:type="dxa"/>
          </w:tcPr>
          <w:p w14:paraId="0F870F18" w14:textId="77777777" w:rsidR="00B8070E" w:rsidRDefault="00B8070E" w:rsidP="001F4083">
            <w:pPr>
              <w:jc w:val="left"/>
            </w:pPr>
          </w:p>
        </w:tc>
      </w:tr>
      <w:tr w:rsidR="00E14D2A" w14:paraId="02493D52" w14:textId="77777777" w:rsidTr="00C570E0">
        <w:tc>
          <w:tcPr>
            <w:tcW w:w="1179" w:type="dxa"/>
            <w:shd w:val="clear" w:color="auto" w:fill="auto"/>
          </w:tcPr>
          <w:p w14:paraId="7C299FFC" w14:textId="111A16BE" w:rsidR="00E14D2A" w:rsidRDefault="00E14D2A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801" w:type="dxa"/>
            <w:shd w:val="clear" w:color="auto" w:fill="auto"/>
          </w:tcPr>
          <w:p w14:paraId="63EB912A" w14:textId="7D76EB58" w:rsidR="00E14D2A" w:rsidRDefault="00E14D2A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5F2CD398" w14:textId="7192BB83" w:rsidR="00E14D2A" w:rsidRDefault="00E14D2A" w:rsidP="001F4083">
            <w:pPr>
              <w:jc w:val="left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043" w:type="dxa"/>
          </w:tcPr>
          <w:p w14:paraId="55BE582B" w14:textId="77777777" w:rsidR="00E14D2A" w:rsidRDefault="00E14D2A" w:rsidP="001F4083">
            <w:pPr>
              <w:jc w:val="left"/>
            </w:pPr>
          </w:p>
        </w:tc>
      </w:tr>
      <w:tr w:rsidR="00E14D2A" w14:paraId="56312274" w14:textId="77777777" w:rsidTr="00C570E0">
        <w:tc>
          <w:tcPr>
            <w:tcW w:w="1179" w:type="dxa"/>
            <w:shd w:val="clear" w:color="auto" w:fill="auto"/>
          </w:tcPr>
          <w:p w14:paraId="71CAA554" w14:textId="77777777" w:rsidR="00B8070E" w:rsidRDefault="00B8070E" w:rsidP="001F4083">
            <w:pPr>
              <w:jc w:val="left"/>
            </w:pPr>
            <w:r>
              <w:t>B</w:t>
            </w:r>
            <w:r>
              <w:rPr>
                <w:rFonts w:hint="eastAsia"/>
              </w:rPr>
              <w:t>z</w:t>
            </w:r>
          </w:p>
        </w:tc>
        <w:tc>
          <w:tcPr>
            <w:tcW w:w="801" w:type="dxa"/>
            <w:shd w:val="clear" w:color="auto" w:fill="auto"/>
          </w:tcPr>
          <w:p w14:paraId="06356EC5" w14:textId="24E24E6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501" w:type="dxa"/>
            <w:shd w:val="clear" w:color="auto" w:fill="auto"/>
          </w:tcPr>
          <w:p w14:paraId="4AE73AB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23C4F67F" w14:textId="77777777" w:rsidR="00B8070E" w:rsidRDefault="00B8070E" w:rsidP="001F4083">
            <w:pPr>
              <w:jc w:val="left"/>
            </w:pPr>
          </w:p>
        </w:tc>
      </w:tr>
    </w:tbl>
    <w:p w14:paraId="36039E73" w14:textId="77777777" w:rsidR="00B8070E" w:rsidRDefault="00B8070E" w:rsidP="00B8070E">
      <w:pPr>
        <w:jc w:val="left"/>
      </w:pPr>
    </w:p>
    <w:p w14:paraId="43E2613E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消息展示（</w:t>
      </w:r>
      <w:r>
        <w:t>msgContent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150"/>
        <w:gridCol w:w="5102"/>
        <w:gridCol w:w="982"/>
      </w:tblGrid>
      <w:tr w:rsidR="00B8070E" w14:paraId="1F986F37" w14:textId="77777777" w:rsidTr="001F4083">
        <w:tc>
          <w:tcPr>
            <w:tcW w:w="1175" w:type="dxa"/>
            <w:shd w:val="clear" w:color="auto" w:fill="auto"/>
          </w:tcPr>
          <w:p w14:paraId="5EB95B9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auto"/>
          </w:tcPr>
          <w:p w14:paraId="07FBA86B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53" w:type="dxa"/>
            <w:shd w:val="clear" w:color="auto" w:fill="auto"/>
          </w:tcPr>
          <w:p w14:paraId="5C78CE50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218FAACE" w14:textId="77777777" w:rsidR="00B8070E" w:rsidRDefault="00B8070E" w:rsidP="001F4083">
            <w:pPr>
              <w:jc w:val="left"/>
            </w:pPr>
          </w:p>
        </w:tc>
      </w:tr>
      <w:tr w:rsidR="00B8070E" w14:paraId="2114967B" w14:textId="77777777" w:rsidTr="001F4083">
        <w:tc>
          <w:tcPr>
            <w:tcW w:w="1175" w:type="dxa"/>
            <w:shd w:val="clear" w:color="auto" w:fill="auto"/>
          </w:tcPr>
          <w:p w14:paraId="35EF444F" w14:textId="77777777" w:rsidR="00B8070E" w:rsidRDefault="00B8070E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etail</w:t>
            </w:r>
            <w:r>
              <w:t>U</w:t>
            </w:r>
            <w:r>
              <w:rPr>
                <w:rFonts w:hint="eastAsia"/>
              </w:rPr>
              <w:t>rl</w:t>
            </w:r>
          </w:p>
        </w:tc>
        <w:tc>
          <w:tcPr>
            <w:tcW w:w="851" w:type="dxa"/>
            <w:shd w:val="clear" w:color="auto" w:fill="auto"/>
          </w:tcPr>
          <w:p w14:paraId="371C4E6F" w14:textId="536C1960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53F9D9F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查看详情地址，</w:t>
            </w:r>
          </w:p>
        </w:tc>
        <w:tc>
          <w:tcPr>
            <w:tcW w:w="1043" w:type="dxa"/>
          </w:tcPr>
          <w:p w14:paraId="332B597B" w14:textId="77777777" w:rsidR="00B8070E" w:rsidRDefault="00B8070E" w:rsidP="001F4083">
            <w:pPr>
              <w:jc w:val="left"/>
            </w:pPr>
          </w:p>
        </w:tc>
      </w:tr>
      <w:tr w:rsidR="00E14D2A" w14:paraId="4B04552B" w14:textId="77777777" w:rsidTr="001F4083">
        <w:tc>
          <w:tcPr>
            <w:tcW w:w="1175" w:type="dxa"/>
            <w:shd w:val="clear" w:color="auto" w:fill="auto"/>
          </w:tcPr>
          <w:p w14:paraId="03453C18" w14:textId="115F9E60" w:rsidR="00E14D2A" w:rsidRDefault="00E14D2A" w:rsidP="00E14D2A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51" w:type="dxa"/>
            <w:shd w:val="clear" w:color="auto" w:fill="auto"/>
          </w:tcPr>
          <w:p w14:paraId="121F155A" w14:textId="56096F3A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4D82CCC1" w14:textId="42FCEA0C" w:rsidR="00E14D2A" w:rsidRDefault="00E14D2A" w:rsidP="00E14D2A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</w:tcPr>
          <w:p w14:paraId="2DF5D54A" w14:textId="77777777" w:rsidR="00E14D2A" w:rsidRDefault="00E14D2A" w:rsidP="00E14D2A">
            <w:pPr>
              <w:jc w:val="left"/>
            </w:pPr>
          </w:p>
        </w:tc>
      </w:tr>
      <w:tr w:rsidR="00E14D2A" w14:paraId="22A7A0EE" w14:textId="77777777" w:rsidTr="001F4083">
        <w:tc>
          <w:tcPr>
            <w:tcW w:w="1175" w:type="dxa"/>
            <w:shd w:val="clear" w:color="auto" w:fill="auto"/>
          </w:tcPr>
          <w:p w14:paraId="2DDDBB82" w14:textId="1DCBEDFE" w:rsidR="00E14D2A" w:rsidRDefault="002B019E" w:rsidP="00E14D2A">
            <w:pPr>
              <w:jc w:val="left"/>
            </w:pPr>
            <w:ins w:id="8" w:author="Administrator" w:date="2021-04-14T11:11:00Z">
              <w:r>
                <w:rPr>
                  <w:rFonts w:hint="eastAsia"/>
                </w:rPr>
                <w:lastRenderedPageBreak/>
                <w:t>BUSINESS</w:t>
              </w:r>
              <w:r>
                <w:t>_ID</w:t>
              </w:r>
              <w:r w:rsidDel="002B019E">
                <w:t xml:space="preserve"> </w:t>
              </w:r>
            </w:ins>
            <w:del w:id="9" w:author="Administrator" w:date="2021-04-14T11:11:00Z">
              <w:r w:rsidR="00E14D2A" w:rsidDel="002B019E">
                <w:delText>I</w:delText>
              </w:r>
              <w:r w:rsidR="00E14D2A" w:rsidDel="002B019E">
                <w:rPr>
                  <w:rFonts w:hint="eastAsia"/>
                </w:rPr>
                <w:delText>d</w:delText>
              </w:r>
            </w:del>
          </w:p>
        </w:tc>
        <w:tc>
          <w:tcPr>
            <w:tcW w:w="851" w:type="dxa"/>
            <w:shd w:val="clear" w:color="auto" w:fill="auto"/>
          </w:tcPr>
          <w:p w14:paraId="2E6F475D" w14:textId="7516529C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7E118C27" w14:textId="77777777" w:rsidR="00E14D2A" w:rsidRDefault="00E14D2A" w:rsidP="00E14D2A">
            <w:pPr>
              <w:jc w:val="left"/>
            </w:pPr>
            <w:r>
              <w:rPr>
                <w:rFonts w:hint="eastAsia"/>
              </w:rPr>
              <w:t>业务单号</w:t>
            </w:r>
          </w:p>
        </w:tc>
        <w:tc>
          <w:tcPr>
            <w:tcW w:w="1043" w:type="dxa"/>
          </w:tcPr>
          <w:p w14:paraId="023ABE6A" w14:textId="77777777" w:rsidR="00E14D2A" w:rsidRDefault="00E14D2A" w:rsidP="00E14D2A">
            <w:pPr>
              <w:jc w:val="left"/>
            </w:pPr>
          </w:p>
        </w:tc>
      </w:tr>
      <w:tr w:rsidR="00E14D2A" w14:paraId="293DDB61" w14:textId="77777777" w:rsidTr="001F4083">
        <w:tc>
          <w:tcPr>
            <w:tcW w:w="1175" w:type="dxa"/>
            <w:shd w:val="clear" w:color="auto" w:fill="auto"/>
          </w:tcPr>
          <w:p w14:paraId="13D59BB0" w14:textId="7BE5CE54" w:rsidR="00E14D2A" w:rsidRDefault="00E14D2A" w:rsidP="00E14D2A">
            <w:pPr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A</w:t>
            </w:r>
            <w:r>
              <w:rPr>
                <w:rFonts w:hint="eastAsia"/>
              </w:rPr>
              <w:t>bs</w:t>
            </w:r>
          </w:p>
        </w:tc>
        <w:tc>
          <w:tcPr>
            <w:tcW w:w="851" w:type="dxa"/>
            <w:shd w:val="clear" w:color="auto" w:fill="auto"/>
          </w:tcPr>
          <w:p w14:paraId="04C27586" w14:textId="61D5253F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33234D34" w14:textId="091F3DCA" w:rsidR="00E14D2A" w:rsidRDefault="00E14D2A" w:rsidP="00E14D2A">
            <w:pPr>
              <w:jc w:val="left"/>
            </w:pPr>
            <w:r>
              <w:rPr>
                <w:rFonts w:hint="eastAsia"/>
              </w:rPr>
              <w:t>事件描述（摘要）</w:t>
            </w:r>
          </w:p>
        </w:tc>
        <w:tc>
          <w:tcPr>
            <w:tcW w:w="1043" w:type="dxa"/>
          </w:tcPr>
          <w:p w14:paraId="6C558E38" w14:textId="3FB6D28F" w:rsidR="00E14D2A" w:rsidRDefault="00E14D2A" w:rsidP="00E14D2A">
            <w:pPr>
              <w:jc w:val="left"/>
            </w:pPr>
          </w:p>
        </w:tc>
      </w:tr>
      <w:tr w:rsidR="00E14D2A" w14:paraId="15B3211B" w14:textId="77777777" w:rsidTr="001F4083">
        <w:tc>
          <w:tcPr>
            <w:tcW w:w="1175" w:type="dxa"/>
            <w:shd w:val="clear" w:color="auto" w:fill="auto"/>
          </w:tcPr>
          <w:p w14:paraId="0D9D6985" w14:textId="0E921FD7" w:rsidR="00E14D2A" w:rsidRDefault="00E14D2A" w:rsidP="00E14D2A">
            <w:pPr>
              <w:jc w:val="left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851" w:type="dxa"/>
            <w:shd w:val="clear" w:color="auto" w:fill="auto"/>
          </w:tcPr>
          <w:p w14:paraId="6AE5D6F9" w14:textId="16DC2A17" w:rsidR="00E14D2A" w:rsidRDefault="00E14D2A" w:rsidP="00E14D2A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5453" w:type="dxa"/>
            <w:shd w:val="clear" w:color="auto" w:fill="auto"/>
          </w:tcPr>
          <w:p w14:paraId="0E750F7D" w14:textId="17476390" w:rsidR="00E14D2A" w:rsidRDefault="00E14D2A" w:rsidP="00E14D2A">
            <w:pPr>
              <w:jc w:val="left"/>
            </w:pPr>
            <w:r>
              <w:rPr>
                <w:rFonts w:hint="eastAsia"/>
              </w:rPr>
              <w:t>事件详情（可扩展采用</w:t>
            </w:r>
            <w:r>
              <w:rPr>
                <w:rFonts w:hint="eastAsia"/>
              </w:rPr>
              <w:t xml:space="preserve"> 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value</w:t>
            </w:r>
            <w:r>
              <w:t xml:space="preserve">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1043" w:type="dxa"/>
          </w:tcPr>
          <w:p w14:paraId="3BDFD9CB" w14:textId="6841CF33" w:rsidR="00E14D2A" w:rsidRDefault="00E14D2A" w:rsidP="00E14D2A">
            <w:pPr>
              <w:jc w:val="left"/>
            </w:pPr>
          </w:p>
        </w:tc>
      </w:tr>
      <w:tr w:rsidR="00E14D2A" w14:paraId="475AB6C6" w14:textId="77777777" w:rsidTr="001F4083">
        <w:tc>
          <w:tcPr>
            <w:tcW w:w="1175" w:type="dxa"/>
            <w:shd w:val="clear" w:color="auto" w:fill="auto"/>
          </w:tcPr>
          <w:p w14:paraId="4515D468" w14:textId="77777777" w:rsidR="00E14D2A" w:rsidRDefault="00E14D2A" w:rsidP="00E14D2A">
            <w:pPr>
              <w:jc w:val="left"/>
            </w:pPr>
            <w:r>
              <w:t>imgUrl</w:t>
            </w:r>
          </w:p>
        </w:tc>
        <w:tc>
          <w:tcPr>
            <w:tcW w:w="851" w:type="dxa"/>
            <w:shd w:val="clear" w:color="auto" w:fill="auto"/>
          </w:tcPr>
          <w:p w14:paraId="71826E26" w14:textId="77777777" w:rsidR="00E14D2A" w:rsidRDefault="00E14D2A" w:rsidP="00E14D2A">
            <w:pPr>
              <w:jc w:val="left"/>
            </w:pPr>
            <w:r>
              <w:t xml:space="preserve">String </w:t>
            </w:r>
          </w:p>
        </w:tc>
        <w:tc>
          <w:tcPr>
            <w:tcW w:w="5453" w:type="dxa"/>
            <w:shd w:val="clear" w:color="auto" w:fill="auto"/>
          </w:tcPr>
          <w:p w14:paraId="33C895E0" w14:textId="77777777" w:rsidR="00E14D2A" w:rsidRDefault="00E14D2A" w:rsidP="00E14D2A">
            <w:pPr>
              <w:jc w:val="left"/>
            </w:pPr>
            <w:r>
              <w:t>图片</w:t>
            </w:r>
            <w:r>
              <w:t>url</w:t>
            </w:r>
          </w:p>
        </w:tc>
        <w:tc>
          <w:tcPr>
            <w:tcW w:w="1043" w:type="dxa"/>
          </w:tcPr>
          <w:p w14:paraId="312A85C5" w14:textId="77777777" w:rsidR="00E14D2A" w:rsidRDefault="00E14D2A" w:rsidP="00E14D2A">
            <w:pPr>
              <w:jc w:val="left"/>
            </w:pPr>
          </w:p>
        </w:tc>
      </w:tr>
      <w:tr w:rsidR="00E14D2A" w14:paraId="3B0EB044" w14:textId="77777777" w:rsidTr="001F4083">
        <w:tc>
          <w:tcPr>
            <w:tcW w:w="1175" w:type="dxa"/>
            <w:shd w:val="clear" w:color="auto" w:fill="auto"/>
          </w:tcPr>
          <w:p w14:paraId="7E22AC75" w14:textId="77777777" w:rsidR="00E14D2A" w:rsidRDefault="00E14D2A" w:rsidP="00E14D2A">
            <w:pPr>
              <w:jc w:val="left"/>
            </w:pPr>
            <w:r>
              <w:t>B</w:t>
            </w:r>
            <w:r>
              <w:rPr>
                <w:rFonts w:hint="eastAsia"/>
              </w:rPr>
              <w:t>z</w:t>
            </w:r>
          </w:p>
        </w:tc>
        <w:tc>
          <w:tcPr>
            <w:tcW w:w="851" w:type="dxa"/>
            <w:shd w:val="clear" w:color="auto" w:fill="auto"/>
          </w:tcPr>
          <w:p w14:paraId="133EFF3D" w14:textId="7484C764" w:rsidR="00E14D2A" w:rsidRDefault="00E14D2A" w:rsidP="00E14D2A">
            <w:pPr>
              <w:jc w:val="left"/>
            </w:pPr>
            <w:r>
              <w:t>String</w:t>
            </w:r>
          </w:p>
        </w:tc>
        <w:tc>
          <w:tcPr>
            <w:tcW w:w="5453" w:type="dxa"/>
            <w:shd w:val="clear" w:color="auto" w:fill="auto"/>
          </w:tcPr>
          <w:p w14:paraId="72D28F03" w14:textId="77777777" w:rsidR="00E14D2A" w:rsidRDefault="00E14D2A" w:rsidP="00E14D2A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2C56DB7" w14:textId="77777777" w:rsidR="00E14D2A" w:rsidRDefault="00E14D2A" w:rsidP="00E14D2A">
            <w:pPr>
              <w:jc w:val="left"/>
            </w:pPr>
          </w:p>
        </w:tc>
      </w:tr>
    </w:tbl>
    <w:p w14:paraId="3D8CEFAE" w14:textId="77777777" w:rsidR="00B8070E" w:rsidRDefault="00B8070E" w:rsidP="00B8070E">
      <w:pPr>
        <w:jc w:val="left"/>
      </w:pPr>
    </w:p>
    <w:p w14:paraId="62D3AAEB" w14:textId="77777777" w:rsidR="00B8070E" w:rsidRDefault="00B8070E" w:rsidP="00B8070E">
      <w:pPr>
        <w:jc w:val="left"/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数据更新（</w:t>
      </w:r>
      <w:r>
        <w:t>msgContent</w:t>
      </w:r>
      <w:r>
        <w:rPr>
          <w:rFonts w:hint="eastAsia"/>
        </w:rPr>
        <w:t>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714"/>
        <w:gridCol w:w="5413"/>
        <w:gridCol w:w="1037"/>
      </w:tblGrid>
      <w:tr w:rsidR="00B8070E" w14:paraId="5FE50376" w14:textId="77777777" w:rsidTr="00C570E0">
        <w:tc>
          <w:tcPr>
            <w:tcW w:w="1328" w:type="dxa"/>
            <w:shd w:val="clear" w:color="auto" w:fill="auto"/>
          </w:tcPr>
          <w:p w14:paraId="6D50E8DD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  <w:shd w:val="clear" w:color="auto" w:fill="auto"/>
          </w:tcPr>
          <w:p w14:paraId="54024AE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46" w:type="dxa"/>
            <w:shd w:val="clear" w:color="auto" w:fill="auto"/>
          </w:tcPr>
          <w:p w14:paraId="7700CAB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746EF61F" w14:textId="77777777" w:rsidR="00B8070E" w:rsidRDefault="00B8070E" w:rsidP="001F4083">
            <w:pPr>
              <w:jc w:val="left"/>
            </w:pPr>
          </w:p>
        </w:tc>
      </w:tr>
      <w:tr w:rsidR="00B8070E" w14:paraId="47FB3979" w14:textId="77777777" w:rsidTr="00C570E0">
        <w:tc>
          <w:tcPr>
            <w:tcW w:w="1328" w:type="dxa"/>
            <w:shd w:val="clear" w:color="auto" w:fill="auto"/>
          </w:tcPr>
          <w:p w14:paraId="6FC2BDFA" w14:textId="77777777" w:rsidR="00B8070E" w:rsidRDefault="00B8070E" w:rsidP="001F4083">
            <w:pPr>
              <w:jc w:val="left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14" w:type="dxa"/>
            <w:shd w:val="clear" w:color="auto" w:fill="auto"/>
          </w:tcPr>
          <w:p w14:paraId="1CFF002E" w14:textId="18E7724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DB6AEF6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43" w:type="dxa"/>
          </w:tcPr>
          <w:p w14:paraId="646313CB" w14:textId="77777777" w:rsidR="00B8070E" w:rsidRDefault="00B8070E" w:rsidP="001F4083">
            <w:pPr>
              <w:jc w:val="left"/>
            </w:pPr>
          </w:p>
        </w:tc>
      </w:tr>
      <w:tr w:rsidR="00B8070E" w14:paraId="7E4B57DA" w14:textId="77777777" w:rsidTr="00C570E0">
        <w:tc>
          <w:tcPr>
            <w:tcW w:w="1328" w:type="dxa"/>
            <w:shd w:val="clear" w:color="auto" w:fill="auto"/>
          </w:tcPr>
          <w:p w14:paraId="0BD8B1EC" w14:textId="77777777" w:rsidR="00B8070E" w:rsidRDefault="00B8070E" w:rsidP="001F4083">
            <w:pPr>
              <w:jc w:val="left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14" w:type="dxa"/>
            <w:shd w:val="clear" w:color="auto" w:fill="auto"/>
          </w:tcPr>
          <w:p w14:paraId="132E71D8" w14:textId="02170C79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7D22D67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（回调查看项目相关信息使用）</w:t>
            </w:r>
          </w:p>
        </w:tc>
        <w:tc>
          <w:tcPr>
            <w:tcW w:w="1043" w:type="dxa"/>
          </w:tcPr>
          <w:p w14:paraId="5524C2A0" w14:textId="77777777" w:rsidR="00B8070E" w:rsidRDefault="00B8070E" w:rsidP="001F4083">
            <w:pPr>
              <w:jc w:val="left"/>
            </w:pPr>
          </w:p>
        </w:tc>
      </w:tr>
      <w:tr w:rsidR="00B8070E" w14:paraId="268F6679" w14:textId="77777777" w:rsidTr="00C570E0">
        <w:tc>
          <w:tcPr>
            <w:tcW w:w="1328" w:type="dxa"/>
            <w:shd w:val="clear" w:color="auto" w:fill="auto"/>
          </w:tcPr>
          <w:p w14:paraId="2B763D55" w14:textId="77777777" w:rsidR="00B8070E" w:rsidRDefault="00B8070E" w:rsidP="001F4083">
            <w:pPr>
              <w:jc w:val="left"/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14" w:type="dxa"/>
            <w:shd w:val="clear" w:color="auto" w:fill="auto"/>
          </w:tcPr>
          <w:p w14:paraId="721BB886" w14:textId="49461DCD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2C82D3E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1043" w:type="dxa"/>
          </w:tcPr>
          <w:p w14:paraId="320936FD" w14:textId="77777777" w:rsidR="00B8070E" w:rsidRDefault="00B8070E" w:rsidP="001F4083">
            <w:pPr>
              <w:jc w:val="left"/>
            </w:pPr>
          </w:p>
        </w:tc>
      </w:tr>
      <w:tr w:rsidR="00B8070E" w14:paraId="5D8CEB02" w14:textId="77777777" w:rsidTr="00C570E0">
        <w:tc>
          <w:tcPr>
            <w:tcW w:w="1328" w:type="dxa"/>
            <w:shd w:val="clear" w:color="auto" w:fill="auto"/>
          </w:tcPr>
          <w:p w14:paraId="665AEC46" w14:textId="77777777" w:rsidR="00B8070E" w:rsidRDefault="00B8070E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hange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14" w:type="dxa"/>
            <w:shd w:val="clear" w:color="auto" w:fill="auto"/>
          </w:tcPr>
          <w:p w14:paraId="49271BBC" w14:textId="21F222E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7C5FE11F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变更后数据</w:t>
            </w:r>
          </w:p>
        </w:tc>
        <w:tc>
          <w:tcPr>
            <w:tcW w:w="1043" w:type="dxa"/>
          </w:tcPr>
          <w:p w14:paraId="054C5CB3" w14:textId="77777777" w:rsidR="00B8070E" w:rsidRDefault="00B8070E" w:rsidP="001F4083">
            <w:pPr>
              <w:jc w:val="left"/>
            </w:pPr>
          </w:p>
        </w:tc>
      </w:tr>
      <w:tr w:rsidR="00B8070E" w14:paraId="4B1D8815" w14:textId="77777777" w:rsidTr="00C570E0">
        <w:tc>
          <w:tcPr>
            <w:tcW w:w="1328" w:type="dxa"/>
            <w:shd w:val="clear" w:color="auto" w:fill="auto"/>
          </w:tcPr>
          <w:p w14:paraId="02209D79" w14:textId="77777777" w:rsidR="00B8070E" w:rsidRDefault="00B8070E" w:rsidP="001F4083">
            <w:pPr>
              <w:jc w:val="left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714" w:type="dxa"/>
            <w:shd w:val="clear" w:color="auto" w:fill="auto"/>
          </w:tcPr>
          <w:p w14:paraId="3845D418" w14:textId="613107AC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69E66BD8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数据版本（最新）</w:t>
            </w:r>
          </w:p>
        </w:tc>
        <w:tc>
          <w:tcPr>
            <w:tcW w:w="1043" w:type="dxa"/>
          </w:tcPr>
          <w:p w14:paraId="47C4271E" w14:textId="77777777" w:rsidR="00B8070E" w:rsidRDefault="00B8070E" w:rsidP="001F4083">
            <w:pPr>
              <w:jc w:val="left"/>
            </w:pPr>
          </w:p>
        </w:tc>
      </w:tr>
      <w:tr w:rsidR="00B8070E" w14:paraId="030EDF8E" w14:textId="77777777" w:rsidTr="00C570E0">
        <w:tc>
          <w:tcPr>
            <w:tcW w:w="1328" w:type="dxa"/>
            <w:shd w:val="clear" w:color="auto" w:fill="auto"/>
          </w:tcPr>
          <w:p w14:paraId="46FA73D5" w14:textId="77777777" w:rsidR="00B8070E" w:rsidRDefault="00B8070E" w:rsidP="001F4083">
            <w:pPr>
              <w:jc w:val="left"/>
            </w:pPr>
            <w:r>
              <w:t>C</w:t>
            </w:r>
            <w:r>
              <w:rPr>
                <w:rFonts w:hint="eastAsia"/>
              </w:rPr>
              <w:t>orrelation</w:t>
            </w:r>
          </w:p>
        </w:tc>
        <w:tc>
          <w:tcPr>
            <w:tcW w:w="714" w:type="dxa"/>
            <w:shd w:val="clear" w:color="auto" w:fill="auto"/>
          </w:tcPr>
          <w:p w14:paraId="113A82EE" w14:textId="473A6546" w:rsidR="00B8070E" w:rsidRDefault="00181DE3" w:rsidP="001F408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46" w:type="dxa"/>
            <w:shd w:val="clear" w:color="auto" w:fill="auto"/>
          </w:tcPr>
          <w:p w14:paraId="0CBDA20E" w14:textId="7A5D64C4" w:rsidR="00B8070E" w:rsidRDefault="00B8070E" w:rsidP="001F4083">
            <w:pPr>
              <w:jc w:val="left"/>
            </w:pPr>
            <w:r>
              <w:rPr>
                <w:rFonts w:hint="eastAsia"/>
              </w:rPr>
              <w:t>关联性（强</w:t>
            </w:r>
            <w:r w:rsidR="00181DE3">
              <w:rPr>
                <w:rFonts w:hint="eastAsia"/>
              </w:rPr>
              <w:t>1</w:t>
            </w:r>
            <w:r w:rsidR="00181DE3">
              <w:rPr>
                <w:rFonts w:hint="eastAsia"/>
              </w:rPr>
              <w:t>、</w:t>
            </w:r>
            <w:r>
              <w:rPr>
                <w:rFonts w:hint="eastAsia"/>
              </w:rPr>
              <w:t>弱</w:t>
            </w:r>
            <w:r w:rsidR="00181DE3">
              <w:rPr>
                <w:rFonts w:hint="eastAsia"/>
              </w:rPr>
              <w:t>0</w:t>
            </w:r>
            <w:r>
              <w:rPr>
                <w:rFonts w:hint="eastAsia"/>
              </w:rPr>
              <w:t>关联）</w:t>
            </w:r>
          </w:p>
        </w:tc>
        <w:tc>
          <w:tcPr>
            <w:tcW w:w="1043" w:type="dxa"/>
          </w:tcPr>
          <w:p w14:paraId="61FEB266" w14:textId="77777777" w:rsidR="00B8070E" w:rsidRDefault="00B8070E" w:rsidP="001F4083">
            <w:pPr>
              <w:jc w:val="left"/>
            </w:pPr>
          </w:p>
        </w:tc>
      </w:tr>
      <w:tr w:rsidR="00BB572C" w14:paraId="7A381F08" w14:textId="77777777" w:rsidTr="00C570E0">
        <w:trPr>
          <w:ins w:id="10" w:author="Administrator" w:date="2021-04-14T16:02:00Z"/>
        </w:trPr>
        <w:tc>
          <w:tcPr>
            <w:tcW w:w="1328" w:type="dxa"/>
            <w:shd w:val="clear" w:color="auto" w:fill="auto"/>
          </w:tcPr>
          <w:p w14:paraId="2948457B" w14:textId="239AC196" w:rsidR="00BB572C" w:rsidRDefault="00BB572C" w:rsidP="001F4083">
            <w:pPr>
              <w:jc w:val="left"/>
              <w:rPr>
                <w:ins w:id="11" w:author="Administrator" w:date="2021-04-14T16:02:00Z"/>
              </w:rPr>
            </w:pPr>
            <w:ins w:id="12" w:author="Administrator" w:date="2021-04-14T16:03:00Z">
              <w:r w:rsidRPr="00BB572C">
                <w:t>TaskId</w:t>
              </w:r>
            </w:ins>
          </w:p>
        </w:tc>
        <w:tc>
          <w:tcPr>
            <w:tcW w:w="714" w:type="dxa"/>
            <w:shd w:val="clear" w:color="auto" w:fill="auto"/>
          </w:tcPr>
          <w:p w14:paraId="549E4F1B" w14:textId="6E273F18" w:rsidR="00BB572C" w:rsidRDefault="00BB572C" w:rsidP="001F4083">
            <w:pPr>
              <w:jc w:val="left"/>
              <w:rPr>
                <w:ins w:id="13" w:author="Administrator" w:date="2021-04-14T16:02:00Z"/>
              </w:rPr>
            </w:pPr>
            <w:ins w:id="14" w:author="Administrator" w:date="2021-04-14T16:04:00Z">
              <w:r>
                <w:t>String</w:t>
              </w:r>
            </w:ins>
          </w:p>
        </w:tc>
        <w:tc>
          <w:tcPr>
            <w:tcW w:w="5446" w:type="dxa"/>
            <w:shd w:val="clear" w:color="auto" w:fill="auto"/>
          </w:tcPr>
          <w:p w14:paraId="584DAD54" w14:textId="218D60AD" w:rsidR="00BB572C" w:rsidRDefault="00BB572C" w:rsidP="001F4083">
            <w:pPr>
              <w:jc w:val="left"/>
              <w:rPr>
                <w:ins w:id="15" w:author="Administrator" w:date="2021-04-14T16:02:00Z"/>
                <w:rFonts w:hint="eastAsia"/>
              </w:rPr>
            </w:pPr>
            <w:ins w:id="16" w:author="Administrator" w:date="2021-04-14T16:04:00Z">
              <w:r>
                <w:rPr>
                  <w:rFonts w:hint="eastAsia"/>
                </w:rPr>
                <w:t>任务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043" w:type="dxa"/>
          </w:tcPr>
          <w:p w14:paraId="36FF4649" w14:textId="77777777" w:rsidR="00BB572C" w:rsidRDefault="00BB572C" w:rsidP="001F4083">
            <w:pPr>
              <w:jc w:val="left"/>
              <w:rPr>
                <w:ins w:id="17" w:author="Administrator" w:date="2021-04-14T16:02:00Z"/>
              </w:rPr>
            </w:pPr>
          </w:p>
        </w:tc>
      </w:tr>
      <w:tr w:rsidR="00BB572C" w14:paraId="55254E39" w14:textId="77777777" w:rsidTr="00C570E0">
        <w:trPr>
          <w:ins w:id="18" w:author="Administrator" w:date="2021-04-14T16:02:00Z"/>
        </w:trPr>
        <w:tc>
          <w:tcPr>
            <w:tcW w:w="1328" w:type="dxa"/>
            <w:shd w:val="clear" w:color="auto" w:fill="auto"/>
          </w:tcPr>
          <w:p w14:paraId="2D7B5BA5" w14:textId="0CA0AB7A" w:rsidR="00BB572C" w:rsidRDefault="00BB572C" w:rsidP="001F4083">
            <w:pPr>
              <w:jc w:val="left"/>
              <w:rPr>
                <w:ins w:id="19" w:author="Administrator" w:date="2021-04-14T16:02:00Z"/>
              </w:rPr>
            </w:pPr>
            <w:bookmarkStart w:id="20" w:name="_Hlk69309458"/>
            <w:ins w:id="21" w:author="Administrator" w:date="2021-04-14T16:03:00Z">
              <w:r w:rsidRPr="00BB572C">
                <w:t>TaskName</w:t>
              </w:r>
            </w:ins>
            <w:bookmarkEnd w:id="20"/>
          </w:p>
        </w:tc>
        <w:tc>
          <w:tcPr>
            <w:tcW w:w="714" w:type="dxa"/>
            <w:shd w:val="clear" w:color="auto" w:fill="auto"/>
          </w:tcPr>
          <w:p w14:paraId="70779EA8" w14:textId="72AC7B9E" w:rsidR="00BB572C" w:rsidRDefault="00BB572C" w:rsidP="001F4083">
            <w:pPr>
              <w:jc w:val="left"/>
              <w:rPr>
                <w:ins w:id="22" w:author="Administrator" w:date="2021-04-14T16:02:00Z"/>
              </w:rPr>
            </w:pPr>
            <w:ins w:id="23" w:author="Administrator" w:date="2021-04-14T16:04:00Z">
              <w:r>
                <w:t>String</w:t>
              </w:r>
            </w:ins>
          </w:p>
        </w:tc>
        <w:tc>
          <w:tcPr>
            <w:tcW w:w="5446" w:type="dxa"/>
            <w:shd w:val="clear" w:color="auto" w:fill="auto"/>
          </w:tcPr>
          <w:p w14:paraId="380E8B71" w14:textId="0CB8F6B5" w:rsidR="00BB572C" w:rsidRDefault="00BB572C" w:rsidP="001F4083">
            <w:pPr>
              <w:jc w:val="left"/>
              <w:rPr>
                <w:ins w:id="24" w:author="Administrator" w:date="2021-04-14T16:02:00Z"/>
                <w:rFonts w:hint="eastAsia"/>
              </w:rPr>
            </w:pPr>
            <w:ins w:id="25" w:author="Administrator" w:date="2021-04-14T16:04:00Z">
              <w:r>
                <w:rPr>
                  <w:rFonts w:hint="eastAsia"/>
                </w:rPr>
                <w:t>任务名称</w:t>
              </w:r>
            </w:ins>
          </w:p>
        </w:tc>
        <w:tc>
          <w:tcPr>
            <w:tcW w:w="1043" w:type="dxa"/>
          </w:tcPr>
          <w:p w14:paraId="210843FF" w14:textId="77777777" w:rsidR="00BB572C" w:rsidRDefault="00BB572C" w:rsidP="001F4083">
            <w:pPr>
              <w:jc w:val="left"/>
              <w:rPr>
                <w:ins w:id="26" w:author="Administrator" w:date="2021-04-14T16:02:00Z"/>
              </w:rPr>
            </w:pPr>
          </w:p>
        </w:tc>
      </w:tr>
      <w:tr w:rsidR="00BB572C" w14:paraId="14875409" w14:textId="77777777" w:rsidTr="00C570E0">
        <w:trPr>
          <w:ins w:id="27" w:author="Administrator" w:date="2021-04-14T16:02:00Z"/>
        </w:trPr>
        <w:tc>
          <w:tcPr>
            <w:tcW w:w="1328" w:type="dxa"/>
            <w:shd w:val="clear" w:color="auto" w:fill="auto"/>
          </w:tcPr>
          <w:p w14:paraId="0D6BAE4B" w14:textId="6526DF50" w:rsidR="00BB572C" w:rsidRDefault="00BB572C" w:rsidP="001F4083">
            <w:pPr>
              <w:jc w:val="left"/>
              <w:rPr>
                <w:ins w:id="28" w:author="Administrator" w:date="2021-04-14T16:02:00Z"/>
              </w:rPr>
            </w:pPr>
            <w:ins w:id="29" w:author="Administrator" w:date="2021-04-14T16:06:00Z">
              <w:r w:rsidRPr="00BB572C">
                <w:t>CallbackUrlPro</w:t>
              </w:r>
            </w:ins>
          </w:p>
        </w:tc>
        <w:tc>
          <w:tcPr>
            <w:tcW w:w="714" w:type="dxa"/>
            <w:shd w:val="clear" w:color="auto" w:fill="auto"/>
          </w:tcPr>
          <w:p w14:paraId="770A1A81" w14:textId="5E0F5EFF" w:rsidR="00BB572C" w:rsidRDefault="00BB572C" w:rsidP="001F4083">
            <w:pPr>
              <w:jc w:val="left"/>
              <w:rPr>
                <w:ins w:id="30" w:author="Administrator" w:date="2021-04-14T16:02:00Z"/>
              </w:rPr>
            </w:pPr>
            <w:ins w:id="31" w:author="Administrator" w:date="2021-04-14T16:04:00Z">
              <w:r>
                <w:t>String</w:t>
              </w:r>
            </w:ins>
          </w:p>
        </w:tc>
        <w:tc>
          <w:tcPr>
            <w:tcW w:w="5446" w:type="dxa"/>
            <w:shd w:val="clear" w:color="auto" w:fill="auto"/>
          </w:tcPr>
          <w:p w14:paraId="59A7CDF5" w14:textId="76657F83" w:rsidR="00BB572C" w:rsidRDefault="00BB572C" w:rsidP="001F4083">
            <w:pPr>
              <w:jc w:val="left"/>
              <w:rPr>
                <w:ins w:id="32" w:author="Administrator" w:date="2021-04-14T16:02:00Z"/>
                <w:rFonts w:hint="eastAsia"/>
              </w:rPr>
            </w:pPr>
            <w:ins w:id="33" w:author="Administrator" w:date="2021-04-14T16:07:00Z">
              <w:r w:rsidRPr="00BB572C">
                <w:rPr>
                  <w:rFonts w:hint="eastAsia"/>
                </w:rPr>
                <w:t>项目回调详情地址</w:t>
              </w:r>
            </w:ins>
          </w:p>
        </w:tc>
        <w:tc>
          <w:tcPr>
            <w:tcW w:w="1043" w:type="dxa"/>
          </w:tcPr>
          <w:p w14:paraId="15951D07" w14:textId="77777777" w:rsidR="00BB572C" w:rsidRDefault="00BB572C" w:rsidP="001F4083">
            <w:pPr>
              <w:jc w:val="left"/>
              <w:rPr>
                <w:ins w:id="34" w:author="Administrator" w:date="2021-04-14T16:02:00Z"/>
              </w:rPr>
            </w:pPr>
          </w:p>
        </w:tc>
      </w:tr>
      <w:tr w:rsidR="00BB572C" w14:paraId="22B55E01" w14:textId="77777777" w:rsidTr="00C570E0">
        <w:trPr>
          <w:ins w:id="35" w:author="Administrator" w:date="2021-04-14T16:03:00Z"/>
        </w:trPr>
        <w:tc>
          <w:tcPr>
            <w:tcW w:w="1328" w:type="dxa"/>
            <w:shd w:val="clear" w:color="auto" w:fill="auto"/>
          </w:tcPr>
          <w:p w14:paraId="3158A5E2" w14:textId="2848AB6D" w:rsidR="00BB572C" w:rsidRDefault="00BB572C" w:rsidP="001F4083">
            <w:pPr>
              <w:jc w:val="left"/>
              <w:rPr>
                <w:ins w:id="36" w:author="Administrator" w:date="2021-04-14T16:03:00Z"/>
              </w:rPr>
            </w:pPr>
            <w:ins w:id="37" w:author="Administrator" w:date="2021-04-14T16:04:00Z">
              <w:r w:rsidRPr="00BB572C">
                <w:t>DataType</w:t>
              </w:r>
            </w:ins>
          </w:p>
        </w:tc>
        <w:tc>
          <w:tcPr>
            <w:tcW w:w="714" w:type="dxa"/>
            <w:shd w:val="clear" w:color="auto" w:fill="auto"/>
          </w:tcPr>
          <w:p w14:paraId="30E09071" w14:textId="0EBC4D8F" w:rsidR="00BB572C" w:rsidRDefault="00BB572C" w:rsidP="001F4083">
            <w:pPr>
              <w:jc w:val="left"/>
              <w:rPr>
                <w:ins w:id="38" w:author="Administrator" w:date="2021-04-14T16:03:00Z"/>
              </w:rPr>
            </w:pPr>
            <w:ins w:id="39" w:author="Administrator" w:date="2021-04-14T16:04:00Z">
              <w:r>
                <w:t>String</w:t>
              </w:r>
            </w:ins>
          </w:p>
        </w:tc>
        <w:tc>
          <w:tcPr>
            <w:tcW w:w="5446" w:type="dxa"/>
            <w:shd w:val="clear" w:color="auto" w:fill="auto"/>
          </w:tcPr>
          <w:p w14:paraId="32120183" w14:textId="5E2F6D81" w:rsidR="00BB572C" w:rsidRDefault="00BB572C" w:rsidP="001F4083">
            <w:pPr>
              <w:jc w:val="left"/>
              <w:rPr>
                <w:ins w:id="40" w:author="Administrator" w:date="2021-04-14T16:03:00Z"/>
                <w:rFonts w:hint="eastAsia"/>
              </w:rPr>
            </w:pPr>
            <w:ins w:id="41" w:author="Administrator" w:date="2021-04-14T16:04:00Z">
              <w:r>
                <w:rPr>
                  <w:rFonts w:hint="eastAsia"/>
                </w:rPr>
                <w:t>数据类型</w:t>
              </w:r>
            </w:ins>
          </w:p>
        </w:tc>
        <w:tc>
          <w:tcPr>
            <w:tcW w:w="1043" w:type="dxa"/>
          </w:tcPr>
          <w:p w14:paraId="77D0DCD9" w14:textId="77777777" w:rsidR="00BB572C" w:rsidRDefault="00BB572C" w:rsidP="001F4083">
            <w:pPr>
              <w:jc w:val="left"/>
              <w:rPr>
                <w:ins w:id="42" w:author="Administrator" w:date="2021-04-14T16:03:00Z"/>
              </w:rPr>
            </w:pPr>
          </w:p>
        </w:tc>
      </w:tr>
      <w:tr w:rsidR="00BB572C" w14:paraId="2DAD49D0" w14:textId="77777777" w:rsidTr="00C570E0">
        <w:trPr>
          <w:ins w:id="43" w:author="Administrator" w:date="2021-04-14T16:07:00Z"/>
        </w:trPr>
        <w:tc>
          <w:tcPr>
            <w:tcW w:w="1328" w:type="dxa"/>
            <w:shd w:val="clear" w:color="auto" w:fill="auto"/>
          </w:tcPr>
          <w:p w14:paraId="04479768" w14:textId="0D6F39A4" w:rsidR="00BB572C" w:rsidRDefault="00BB572C" w:rsidP="001F4083">
            <w:pPr>
              <w:jc w:val="left"/>
              <w:rPr>
                <w:ins w:id="44" w:author="Administrator" w:date="2021-04-14T16:07:00Z"/>
              </w:rPr>
            </w:pPr>
            <w:ins w:id="45" w:author="Administrator" w:date="2021-04-14T16:07:00Z">
              <w:r w:rsidRPr="00BB572C">
                <w:t>CallbackUrlTas</w:t>
              </w:r>
            </w:ins>
          </w:p>
        </w:tc>
        <w:tc>
          <w:tcPr>
            <w:tcW w:w="714" w:type="dxa"/>
            <w:shd w:val="clear" w:color="auto" w:fill="auto"/>
          </w:tcPr>
          <w:p w14:paraId="4988278E" w14:textId="4507D1C4" w:rsidR="00BB572C" w:rsidRDefault="00BB572C" w:rsidP="001F4083">
            <w:pPr>
              <w:jc w:val="left"/>
              <w:rPr>
                <w:ins w:id="46" w:author="Administrator" w:date="2021-04-14T16:07:00Z"/>
              </w:rPr>
            </w:pPr>
            <w:ins w:id="47" w:author="Administrator" w:date="2021-04-14T16:07:00Z">
              <w:r>
                <w:t>String</w:t>
              </w:r>
            </w:ins>
          </w:p>
        </w:tc>
        <w:tc>
          <w:tcPr>
            <w:tcW w:w="5446" w:type="dxa"/>
            <w:shd w:val="clear" w:color="auto" w:fill="auto"/>
          </w:tcPr>
          <w:p w14:paraId="076243F6" w14:textId="0DD4FE4E" w:rsidR="00BB572C" w:rsidRDefault="00BB572C" w:rsidP="001F4083">
            <w:pPr>
              <w:jc w:val="left"/>
              <w:rPr>
                <w:ins w:id="48" w:author="Administrator" w:date="2021-04-14T16:07:00Z"/>
                <w:rFonts w:hint="eastAsia"/>
              </w:rPr>
            </w:pPr>
            <w:ins w:id="49" w:author="Administrator" w:date="2021-04-14T16:07:00Z">
              <w:r w:rsidRPr="00BB572C">
                <w:rPr>
                  <w:rFonts w:hint="eastAsia"/>
                </w:rPr>
                <w:t>任务回调详情地址</w:t>
              </w:r>
            </w:ins>
          </w:p>
        </w:tc>
        <w:tc>
          <w:tcPr>
            <w:tcW w:w="1043" w:type="dxa"/>
          </w:tcPr>
          <w:p w14:paraId="5FD5F1E2" w14:textId="77777777" w:rsidR="00BB572C" w:rsidRDefault="00BB572C" w:rsidP="001F4083">
            <w:pPr>
              <w:jc w:val="left"/>
              <w:rPr>
                <w:ins w:id="50" w:author="Administrator" w:date="2021-04-14T16:07:00Z"/>
              </w:rPr>
            </w:pPr>
          </w:p>
        </w:tc>
      </w:tr>
      <w:tr w:rsidR="00B8070E" w14:paraId="115C4B0A" w14:textId="77777777" w:rsidTr="00C570E0">
        <w:tc>
          <w:tcPr>
            <w:tcW w:w="1328" w:type="dxa"/>
            <w:shd w:val="clear" w:color="auto" w:fill="auto"/>
          </w:tcPr>
          <w:p w14:paraId="6CA2FEA9" w14:textId="77777777" w:rsidR="00B8070E" w:rsidRDefault="00B8070E" w:rsidP="001F4083">
            <w:pPr>
              <w:jc w:val="left"/>
            </w:pPr>
            <w:r>
              <w:t>B</w:t>
            </w:r>
            <w:r>
              <w:rPr>
                <w:rFonts w:hint="eastAsia"/>
              </w:rPr>
              <w:t>z</w:t>
            </w:r>
          </w:p>
        </w:tc>
        <w:tc>
          <w:tcPr>
            <w:tcW w:w="714" w:type="dxa"/>
            <w:shd w:val="clear" w:color="auto" w:fill="auto"/>
          </w:tcPr>
          <w:p w14:paraId="44107C74" w14:textId="77777777" w:rsidR="00B8070E" w:rsidRDefault="00B8070E" w:rsidP="001F4083">
            <w:pPr>
              <w:jc w:val="left"/>
            </w:pPr>
          </w:p>
        </w:tc>
        <w:tc>
          <w:tcPr>
            <w:tcW w:w="5446" w:type="dxa"/>
            <w:shd w:val="clear" w:color="auto" w:fill="auto"/>
          </w:tcPr>
          <w:p w14:paraId="47833DA4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0E08BB5" w14:textId="77777777" w:rsidR="00B8070E" w:rsidRDefault="00B8070E" w:rsidP="001F4083">
            <w:pPr>
              <w:jc w:val="left"/>
            </w:pPr>
          </w:p>
        </w:tc>
      </w:tr>
    </w:tbl>
    <w:p w14:paraId="7585F12D" w14:textId="77777777" w:rsidR="00B8070E" w:rsidRDefault="00B8070E" w:rsidP="00B8070E">
      <w:pPr>
        <w:jc w:val="left"/>
      </w:pPr>
    </w:p>
    <w:p w14:paraId="5A7BB860" w14:textId="5775CF58" w:rsidR="00B8070E" w:rsidRDefault="00B8070E" w:rsidP="00B8070E">
      <w:pPr>
        <w:jc w:val="left"/>
        <w:rPr>
          <w:ins w:id="51" w:author="Administrator" w:date="2021-04-16T11:14:00Z"/>
        </w:rPr>
      </w:pPr>
      <w:r>
        <w:rPr>
          <w:rFonts w:hint="eastAsia"/>
        </w:rPr>
        <w:t>协议内容</w:t>
      </w:r>
      <w:r>
        <w:rPr>
          <w:rFonts w:hint="eastAsia"/>
        </w:rPr>
        <w:t>-</w:t>
      </w:r>
      <w:r>
        <w:rPr>
          <w:rFonts w:hint="eastAsia"/>
        </w:rPr>
        <w:t>推荐（</w:t>
      </w:r>
      <w:r>
        <w:t>msgContent</w:t>
      </w:r>
      <w:ins w:id="52" w:author="Administrator" w:date="2021-04-16T11:20:00Z">
        <w:r w:rsidR="00FD052B">
          <w:t>:</w:t>
        </w:r>
        <w:r w:rsidR="00FD052B">
          <w:rPr>
            <w:rFonts w:hint="eastAsia"/>
          </w:rPr>
          <w:t>是个列表</w:t>
        </w:r>
      </w:ins>
      <w:r>
        <w:rPr>
          <w:rFonts w:hint="eastAsia"/>
        </w:rPr>
        <w:t>）：</w:t>
      </w:r>
    </w:p>
    <w:p w14:paraId="4D8CBD04" w14:textId="2B3C2536" w:rsidR="00FD052B" w:rsidRDefault="00FD052B" w:rsidP="00B8070E">
      <w:pPr>
        <w:jc w:val="left"/>
        <w:rPr>
          <w:ins w:id="53" w:author="Administrator" w:date="2021-04-16T11:14:00Z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D052B" w14:paraId="0044FB4E" w14:textId="77777777" w:rsidTr="00FD052B">
        <w:trPr>
          <w:ins w:id="54" w:author="Administrator" w:date="2021-04-16T11:14:00Z"/>
        </w:trPr>
        <w:tc>
          <w:tcPr>
            <w:tcW w:w="2157" w:type="dxa"/>
          </w:tcPr>
          <w:p w14:paraId="0DF7582C" w14:textId="0840938C" w:rsidR="00FD052B" w:rsidRDefault="00FD052B" w:rsidP="00B8070E">
            <w:pPr>
              <w:jc w:val="left"/>
              <w:rPr>
                <w:ins w:id="55" w:author="Administrator" w:date="2021-04-16T11:14:00Z"/>
                <w:rFonts w:hint="eastAsia"/>
              </w:rPr>
            </w:pPr>
            <w:ins w:id="56" w:author="Administrator" w:date="2021-04-16T11:14:00Z">
              <w:r>
                <w:t>B</w:t>
              </w:r>
              <w:r>
                <w:rPr>
                  <w:rFonts w:hint="eastAsia"/>
                </w:rPr>
                <w:t>ody</w:t>
              </w:r>
            </w:ins>
          </w:p>
        </w:tc>
        <w:tc>
          <w:tcPr>
            <w:tcW w:w="2157" w:type="dxa"/>
          </w:tcPr>
          <w:p w14:paraId="64FE48C7" w14:textId="5EAF2A89" w:rsidR="00FD052B" w:rsidRDefault="00FD052B" w:rsidP="00B8070E">
            <w:pPr>
              <w:jc w:val="left"/>
              <w:rPr>
                <w:ins w:id="57" w:author="Administrator" w:date="2021-04-16T11:14:00Z"/>
                <w:rFonts w:hint="eastAsia"/>
              </w:rPr>
            </w:pPr>
            <w:ins w:id="58" w:author="Administrator" w:date="2021-04-16T11:14:00Z">
              <w:r>
                <w:rPr>
                  <w:rFonts w:hint="eastAsia"/>
                </w:rPr>
                <w:t>&lt;</w:t>
              </w:r>
              <w:r>
                <w:t>list Detail&gt;</w:t>
              </w:r>
            </w:ins>
          </w:p>
        </w:tc>
        <w:tc>
          <w:tcPr>
            <w:tcW w:w="2158" w:type="dxa"/>
          </w:tcPr>
          <w:p w14:paraId="0A3AEE5C" w14:textId="77777777" w:rsidR="00FD052B" w:rsidRDefault="00FD052B" w:rsidP="00B8070E">
            <w:pPr>
              <w:jc w:val="left"/>
              <w:rPr>
                <w:ins w:id="59" w:author="Administrator" w:date="2021-04-16T11:14:00Z"/>
                <w:rFonts w:hint="eastAsia"/>
              </w:rPr>
            </w:pPr>
          </w:p>
        </w:tc>
        <w:tc>
          <w:tcPr>
            <w:tcW w:w="2158" w:type="dxa"/>
          </w:tcPr>
          <w:p w14:paraId="11D700C3" w14:textId="77777777" w:rsidR="00FD052B" w:rsidRDefault="00FD052B" w:rsidP="00B8070E">
            <w:pPr>
              <w:jc w:val="left"/>
              <w:rPr>
                <w:ins w:id="60" w:author="Administrator" w:date="2021-04-16T11:14:00Z"/>
                <w:rFonts w:hint="eastAsia"/>
              </w:rPr>
            </w:pPr>
          </w:p>
        </w:tc>
      </w:tr>
    </w:tbl>
    <w:p w14:paraId="3D6C4B87" w14:textId="181B5F94" w:rsidR="00FD052B" w:rsidRDefault="00FD052B" w:rsidP="00B8070E">
      <w:pPr>
        <w:jc w:val="left"/>
        <w:rPr>
          <w:rFonts w:hint="eastAsia"/>
        </w:rPr>
      </w:pPr>
      <w:ins w:id="61" w:author="Administrator" w:date="2021-04-16T11:20:00Z">
        <w:r>
          <w:rPr>
            <w:rFonts w:hint="eastAsia"/>
          </w:rPr>
          <w:t>D</w:t>
        </w:r>
        <w:r>
          <w:t>etail: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830"/>
        <w:gridCol w:w="5432"/>
        <w:gridCol w:w="1041"/>
      </w:tblGrid>
      <w:tr w:rsidR="00B8070E" w14:paraId="0388A892" w14:textId="77777777" w:rsidTr="001F4083">
        <w:tc>
          <w:tcPr>
            <w:tcW w:w="1328" w:type="dxa"/>
            <w:shd w:val="clear" w:color="auto" w:fill="auto"/>
          </w:tcPr>
          <w:p w14:paraId="575D17A3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5" w:type="dxa"/>
            <w:shd w:val="clear" w:color="auto" w:fill="auto"/>
          </w:tcPr>
          <w:p w14:paraId="29609D1C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46" w:type="dxa"/>
            <w:shd w:val="clear" w:color="auto" w:fill="auto"/>
          </w:tcPr>
          <w:p w14:paraId="7A780D4A" w14:textId="77777777" w:rsidR="00B8070E" w:rsidRDefault="00B8070E" w:rsidP="001F408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43" w:type="dxa"/>
          </w:tcPr>
          <w:p w14:paraId="6AA2D314" w14:textId="77777777" w:rsidR="00B8070E" w:rsidRDefault="00B8070E" w:rsidP="001F4083">
            <w:pPr>
              <w:jc w:val="left"/>
            </w:pPr>
          </w:p>
        </w:tc>
      </w:tr>
      <w:tr w:rsidR="00B8070E" w14:paraId="05DD837C" w14:textId="77777777" w:rsidTr="001F4083">
        <w:tc>
          <w:tcPr>
            <w:tcW w:w="1328" w:type="dxa"/>
            <w:shd w:val="clear" w:color="auto" w:fill="auto"/>
          </w:tcPr>
          <w:p w14:paraId="2CB797A5" w14:textId="4C232126" w:rsidR="00B8070E" w:rsidRDefault="00B8070E" w:rsidP="001F4083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5" w:type="dxa"/>
            <w:shd w:val="clear" w:color="auto" w:fill="auto"/>
          </w:tcPr>
          <w:p w14:paraId="1A416E09" w14:textId="6BEFB30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5B27019F" w14:textId="45731FE6" w:rsidR="00B8070E" w:rsidRDefault="00B8070E" w:rsidP="001F4083">
            <w:pPr>
              <w:jc w:val="left"/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1043" w:type="dxa"/>
          </w:tcPr>
          <w:p w14:paraId="02760D01" w14:textId="77777777" w:rsidR="00B8070E" w:rsidRDefault="00B8070E" w:rsidP="001F4083">
            <w:pPr>
              <w:jc w:val="left"/>
            </w:pPr>
          </w:p>
        </w:tc>
      </w:tr>
      <w:tr w:rsidR="00B8070E" w14:paraId="2078F77F" w14:textId="77777777" w:rsidTr="001F4083">
        <w:tc>
          <w:tcPr>
            <w:tcW w:w="1328" w:type="dxa"/>
            <w:shd w:val="clear" w:color="auto" w:fill="auto"/>
          </w:tcPr>
          <w:p w14:paraId="1E09CE4B" w14:textId="7618419D" w:rsidR="00B8070E" w:rsidRDefault="00B8070E" w:rsidP="001F4083">
            <w:pPr>
              <w:jc w:val="left"/>
            </w:pPr>
            <w:r>
              <w:t>T</w:t>
            </w:r>
            <w:r>
              <w:rPr>
                <w:rFonts w:hint="eastAsia"/>
              </w:rPr>
              <w:t>itile</w:t>
            </w:r>
          </w:p>
        </w:tc>
        <w:tc>
          <w:tcPr>
            <w:tcW w:w="705" w:type="dxa"/>
            <w:shd w:val="clear" w:color="auto" w:fill="auto"/>
          </w:tcPr>
          <w:p w14:paraId="793BDE16" w14:textId="65B40F3F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08C3F48F" w14:textId="4FC53741" w:rsidR="00B8070E" w:rsidRDefault="003A2410" w:rsidP="001F4083">
            <w:pPr>
              <w:jc w:val="left"/>
            </w:pPr>
            <w:r>
              <w:rPr>
                <w:rFonts w:hint="eastAsia"/>
              </w:rPr>
              <w:t>内容</w:t>
            </w:r>
            <w:r w:rsidR="00B8070E">
              <w:rPr>
                <w:rFonts w:hint="eastAsia"/>
              </w:rPr>
              <w:t>标题</w:t>
            </w:r>
          </w:p>
        </w:tc>
        <w:tc>
          <w:tcPr>
            <w:tcW w:w="1043" w:type="dxa"/>
          </w:tcPr>
          <w:p w14:paraId="6089C5DF" w14:textId="77777777" w:rsidR="00B8070E" w:rsidRDefault="00B8070E" w:rsidP="001F4083">
            <w:pPr>
              <w:jc w:val="left"/>
            </w:pPr>
          </w:p>
        </w:tc>
      </w:tr>
      <w:tr w:rsidR="00B8070E" w14:paraId="59CD60D1" w14:textId="77777777" w:rsidTr="001F4083">
        <w:tc>
          <w:tcPr>
            <w:tcW w:w="1328" w:type="dxa"/>
            <w:shd w:val="clear" w:color="auto" w:fill="auto"/>
          </w:tcPr>
          <w:p w14:paraId="5BBB83CC" w14:textId="2387C0ED" w:rsidR="00B8070E" w:rsidRDefault="00B8070E" w:rsidP="001F4083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705" w:type="dxa"/>
            <w:shd w:val="clear" w:color="auto" w:fill="auto"/>
          </w:tcPr>
          <w:p w14:paraId="43BC1FF2" w14:textId="06D034EE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5446" w:type="dxa"/>
            <w:shd w:val="clear" w:color="auto" w:fill="auto"/>
          </w:tcPr>
          <w:p w14:paraId="232263E7" w14:textId="2F17AFBD" w:rsidR="00B8070E" w:rsidRDefault="003A2410" w:rsidP="001F4083">
            <w:pPr>
              <w:jc w:val="left"/>
            </w:pPr>
            <w:r>
              <w:rPr>
                <w:rFonts w:hint="eastAsia"/>
              </w:rPr>
              <w:t>内容产生时间</w:t>
            </w:r>
          </w:p>
        </w:tc>
        <w:tc>
          <w:tcPr>
            <w:tcW w:w="1043" w:type="dxa"/>
          </w:tcPr>
          <w:p w14:paraId="795F585A" w14:textId="77777777" w:rsidR="00B8070E" w:rsidRDefault="00B8070E" w:rsidP="001F4083">
            <w:pPr>
              <w:jc w:val="left"/>
            </w:pPr>
          </w:p>
        </w:tc>
      </w:tr>
      <w:tr w:rsidR="00B8070E" w14:paraId="7850E260" w14:textId="77777777" w:rsidTr="001F4083">
        <w:tc>
          <w:tcPr>
            <w:tcW w:w="1328" w:type="dxa"/>
            <w:shd w:val="clear" w:color="auto" w:fill="auto"/>
          </w:tcPr>
          <w:p w14:paraId="37080FF6" w14:textId="2715484F" w:rsidR="00B8070E" w:rsidRDefault="00B8070E" w:rsidP="001F4083">
            <w:pPr>
              <w:jc w:val="left"/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705" w:type="dxa"/>
            <w:shd w:val="clear" w:color="auto" w:fill="auto"/>
          </w:tcPr>
          <w:p w14:paraId="4B5928A2" w14:textId="7C8B45E8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3678A7A4" w14:textId="0775C9A4" w:rsidR="00B8070E" w:rsidRDefault="003A2410" w:rsidP="001F4083">
            <w:pPr>
              <w:jc w:val="left"/>
            </w:pPr>
            <w:r>
              <w:rPr>
                <w:rFonts w:hint="eastAsia"/>
              </w:rPr>
              <w:t>内容来源地</w:t>
            </w:r>
          </w:p>
        </w:tc>
        <w:tc>
          <w:tcPr>
            <w:tcW w:w="1043" w:type="dxa"/>
          </w:tcPr>
          <w:p w14:paraId="4DC421C8" w14:textId="77777777" w:rsidR="00B8070E" w:rsidRDefault="00B8070E" w:rsidP="001F4083">
            <w:pPr>
              <w:jc w:val="left"/>
            </w:pPr>
          </w:p>
        </w:tc>
      </w:tr>
      <w:tr w:rsidR="00B8070E" w14:paraId="1BECAAD4" w14:textId="77777777" w:rsidTr="001F4083">
        <w:tc>
          <w:tcPr>
            <w:tcW w:w="1328" w:type="dxa"/>
            <w:shd w:val="clear" w:color="auto" w:fill="auto"/>
          </w:tcPr>
          <w:p w14:paraId="055CF95D" w14:textId="2C8754FF" w:rsidR="00B8070E" w:rsidRDefault="00022294" w:rsidP="001F4083">
            <w:pPr>
              <w:jc w:val="left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705" w:type="dxa"/>
            <w:shd w:val="clear" w:color="auto" w:fill="auto"/>
          </w:tcPr>
          <w:p w14:paraId="5AD705C1" w14:textId="0605BF02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060493F6" w14:textId="17F47B4E" w:rsidR="00B8070E" w:rsidRDefault="00B8070E" w:rsidP="001F4083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1043" w:type="dxa"/>
          </w:tcPr>
          <w:p w14:paraId="78ACE57B" w14:textId="77777777" w:rsidR="00B8070E" w:rsidRDefault="00B8070E" w:rsidP="001F4083">
            <w:pPr>
              <w:jc w:val="left"/>
            </w:pPr>
          </w:p>
        </w:tc>
      </w:tr>
      <w:tr w:rsidR="00B8070E" w14:paraId="533AB36E" w14:textId="77777777" w:rsidTr="001F4083">
        <w:tc>
          <w:tcPr>
            <w:tcW w:w="1328" w:type="dxa"/>
            <w:shd w:val="clear" w:color="auto" w:fill="auto"/>
          </w:tcPr>
          <w:p w14:paraId="29400303" w14:textId="50A236D9" w:rsidR="00B8070E" w:rsidRDefault="00022294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omain</w:t>
            </w:r>
          </w:p>
        </w:tc>
        <w:tc>
          <w:tcPr>
            <w:tcW w:w="705" w:type="dxa"/>
            <w:shd w:val="clear" w:color="auto" w:fill="auto"/>
          </w:tcPr>
          <w:p w14:paraId="17C04DD4" w14:textId="257D6E98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47767949" w14:textId="57AFDD13" w:rsidR="00B8070E" w:rsidRDefault="00B8070E" w:rsidP="001F4083">
            <w:pPr>
              <w:jc w:val="left"/>
            </w:pPr>
            <w:r>
              <w:rPr>
                <w:rFonts w:hint="eastAsia"/>
              </w:rPr>
              <w:t>领域</w:t>
            </w:r>
          </w:p>
        </w:tc>
        <w:tc>
          <w:tcPr>
            <w:tcW w:w="1043" w:type="dxa"/>
          </w:tcPr>
          <w:p w14:paraId="2717B2FF" w14:textId="77777777" w:rsidR="00B8070E" w:rsidRDefault="00B8070E" w:rsidP="001F4083">
            <w:pPr>
              <w:jc w:val="left"/>
            </w:pPr>
          </w:p>
        </w:tc>
      </w:tr>
      <w:tr w:rsidR="00B8070E" w14:paraId="383B9BA5" w14:textId="77777777" w:rsidTr="001F4083">
        <w:tc>
          <w:tcPr>
            <w:tcW w:w="1328" w:type="dxa"/>
            <w:shd w:val="clear" w:color="auto" w:fill="auto"/>
          </w:tcPr>
          <w:p w14:paraId="56746FF0" w14:textId="65DB8419" w:rsidR="00B8070E" w:rsidRDefault="00022294" w:rsidP="001F4083">
            <w:pPr>
              <w:jc w:val="left"/>
            </w:pPr>
            <w:r>
              <w:t>RS</w:t>
            </w:r>
            <w:r>
              <w:rPr>
                <w:rFonts w:hint="eastAsia"/>
              </w:rPr>
              <w:t>ource</w:t>
            </w:r>
          </w:p>
        </w:tc>
        <w:tc>
          <w:tcPr>
            <w:tcW w:w="705" w:type="dxa"/>
            <w:shd w:val="clear" w:color="auto" w:fill="auto"/>
          </w:tcPr>
          <w:p w14:paraId="4BF73735" w14:textId="58087FE7" w:rsidR="00B8070E" w:rsidRDefault="00181DE3" w:rsidP="001F4083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660DD11B" w14:textId="4BCF7439" w:rsidR="00B8070E" w:rsidRDefault="00022294" w:rsidP="001F4083">
            <w:pPr>
              <w:jc w:val="left"/>
            </w:pPr>
            <w:r>
              <w:rPr>
                <w:rFonts w:hint="eastAsia"/>
              </w:rPr>
              <w:t>推荐</w:t>
            </w:r>
            <w:r w:rsidR="00B8070E">
              <w:rPr>
                <w:rFonts w:hint="eastAsia"/>
              </w:rPr>
              <w:t>源</w:t>
            </w:r>
            <w:r w:rsidR="003A2410">
              <w:rPr>
                <w:rFonts w:hint="eastAsia"/>
              </w:rPr>
              <w:t>（根据什么推荐）</w:t>
            </w:r>
          </w:p>
        </w:tc>
        <w:tc>
          <w:tcPr>
            <w:tcW w:w="1043" w:type="dxa"/>
          </w:tcPr>
          <w:p w14:paraId="3B1BE561" w14:textId="77777777" w:rsidR="00B8070E" w:rsidRDefault="00B8070E" w:rsidP="001F4083">
            <w:pPr>
              <w:jc w:val="left"/>
            </w:pPr>
          </w:p>
        </w:tc>
      </w:tr>
      <w:tr w:rsidR="00B8070E" w14:paraId="17CC4192" w14:textId="77777777" w:rsidTr="001F4083">
        <w:tc>
          <w:tcPr>
            <w:tcW w:w="1328" w:type="dxa"/>
            <w:shd w:val="clear" w:color="auto" w:fill="auto"/>
          </w:tcPr>
          <w:p w14:paraId="2480A5F3" w14:textId="73389F12" w:rsidR="00B8070E" w:rsidRDefault="00022294" w:rsidP="001F4083">
            <w:pPr>
              <w:jc w:val="left"/>
            </w:pPr>
            <w:r>
              <w:t>R</w:t>
            </w:r>
            <w:r>
              <w:rPr>
                <w:rFonts w:hint="eastAsia"/>
              </w:rPr>
              <w:t>elevancy</w:t>
            </w:r>
          </w:p>
        </w:tc>
        <w:tc>
          <w:tcPr>
            <w:tcW w:w="705" w:type="dxa"/>
            <w:shd w:val="clear" w:color="auto" w:fill="auto"/>
          </w:tcPr>
          <w:p w14:paraId="766B2E99" w14:textId="5BA884F3" w:rsidR="00B8070E" w:rsidRDefault="00181DE3" w:rsidP="001F4083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446" w:type="dxa"/>
            <w:shd w:val="clear" w:color="auto" w:fill="auto"/>
          </w:tcPr>
          <w:p w14:paraId="08E78854" w14:textId="38C15997" w:rsidR="00B8070E" w:rsidRDefault="00B8070E" w:rsidP="001F4083">
            <w:pPr>
              <w:jc w:val="left"/>
            </w:pPr>
            <w:r>
              <w:rPr>
                <w:rFonts w:hint="eastAsia"/>
              </w:rPr>
              <w:t>相关度</w:t>
            </w:r>
          </w:p>
        </w:tc>
        <w:tc>
          <w:tcPr>
            <w:tcW w:w="1043" w:type="dxa"/>
          </w:tcPr>
          <w:p w14:paraId="3565A734" w14:textId="77777777" w:rsidR="00B8070E" w:rsidRDefault="00B8070E" w:rsidP="001F4083">
            <w:pPr>
              <w:jc w:val="left"/>
            </w:pPr>
          </w:p>
        </w:tc>
      </w:tr>
      <w:tr w:rsidR="00B8070E" w14:paraId="5DFC9945" w14:textId="77777777" w:rsidTr="001F4083">
        <w:tc>
          <w:tcPr>
            <w:tcW w:w="1328" w:type="dxa"/>
            <w:shd w:val="clear" w:color="auto" w:fill="auto"/>
          </w:tcPr>
          <w:p w14:paraId="740F03D9" w14:textId="058CCC2B" w:rsidR="00B8070E" w:rsidRDefault="00B8070E" w:rsidP="00B8070E">
            <w:pPr>
              <w:jc w:val="left"/>
            </w:pPr>
            <w:r>
              <w:t>B</w:t>
            </w:r>
            <w:r>
              <w:rPr>
                <w:rFonts w:hint="eastAsia"/>
              </w:rPr>
              <w:t>z</w:t>
            </w:r>
          </w:p>
        </w:tc>
        <w:tc>
          <w:tcPr>
            <w:tcW w:w="705" w:type="dxa"/>
            <w:shd w:val="clear" w:color="auto" w:fill="auto"/>
          </w:tcPr>
          <w:p w14:paraId="7F13925D" w14:textId="6B0154BD" w:rsidR="00B8070E" w:rsidRDefault="00181DE3" w:rsidP="00B8070E">
            <w:pPr>
              <w:jc w:val="left"/>
            </w:pPr>
            <w:r>
              <w:t>String</w:t>
            </w:r>
          </w:p>
        </w:tc>
        <w:tc>
          <w:tcPr>
            <w:tcW w:w="5446" w:type="dxa"/>
            <w:shd w:val="clear" w:color="auto" w:fill="auto"/>
          </w:tcPr>
          <w:p w14:paraId="2CE307C7" w14:textId="05814C44" w:rsidR="00B8070E" w:rsidRDefault="00B8070E" w:rsidP="00B8070E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043" w:type="dxa"/>
          </w:tcPr>
          <w:p w14:paraId="1CAE18DD" w14:textId="77777777" w:rsidR="00B8070E" w:rsidRDefault="00B8070E" w:rsidP="00B8070E">
            <w:pPr>
              <w:jc w:val="left"/>
            </w:pPr>
          </w:p>
        </w:tc>
      </w:tr>
    </w:tbl>
    <w:p w14:paraId="7EAC35AD" w14:textId="77777777" w:rsidR="006A1292" w:rsidRDefault="006A1292"/>
    <w:sectPr w:rsidR="006A1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6DD3B" w14:textId="77777777" w:rsidR="00D621E6" w:rsidRDefault="00D621E6" w:rsidP="00B8070E">
      <w:r>
        <w:separator/>
      </w:r>
    </w:p>
  </w:endnote>
  <w:endnote w:type="continuationSeparator" w:id="0">
    <w:p w14:paraId="439B781F" w14:textId="77777777" w:rsidR="00D621E6" w:rsidRDefault="00D621E6" w:rsidP="00B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1DBA4" w14:textId="77777777" w:rsidR="00D621E6" w:rsidRDefault="00D621E6" w:rsidP="00B8070E">
      <w:r>
        <w:separator/>
      </w:r>
    </w:p>
  </w:footnote>
  <w:footnote w:type="continuationSeparator" w:id="0">
    <w:p w14:paraId="51F82963" w14:textId="77777777" w:rsidR="00D621E6" w:rsidRDefault="00D621E6" w:rsidP="00B8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FE93B"/>
    <w:multiLevelType w:val="singleLevel"/>
    <w:tmpl w:val="267FE9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A5"/>
    <w:rsid w:val="00022294"/>
    <w:rsid w:val="00181DE3"/>
    <w:rsid w:val="00187855"/>
    <w:rsid w:val="00195C5B"/>
    <w:rsid w:val="002733B0"/>
    <w:rsid w:val="002B019E"/>
    <w:rsid w:val="003A2410"/>
    <w:rsid w:val="006A1292"/>
    <w:rsid w:val="007C100B"/>
    <w:rsid w:val="009363A5"/>
    <w:rsid w:val="00985F84"/>
    <w:rsid w:val="00A70F6F"/>
    <w:rsid w:val="00AD5124"/>
    <w:rsid w:val="00B8070E"/>
    <w:rsid w:val="00BB572C"/>
    <w:rsid w:val="00C570E0"/>
    <w:rsid w:val="00CB0869"/>
    <w:rsid w:val="00CB46A6"/>
    <w:rsid w:val="00D621E6"/>
    <w:rsid w:val="00E14D2A"/>
    <w:rsid w:val="00FA47CB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48076"/>
  <w15:chartTrackingRefBased/>
  <w15:docId w15:val="{B76D8E04-975C-4678-BB3C-CA1B40BB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70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70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8070E"/>
  </w:style>
  <w:style w:type="paragraph" w:styleId="a5">
    <w:name w:val="footer"/>
    <w:basedOn w:val="a"/>
    <w:link w:val="a6"/>
    <w:uiPriority w:val="99"/>
    <w:unhideWhenUsed/>
    <w:rsid w:val="00B8070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8070E"/>
  </w:style>
  <w:style w:type="table" w:styleId="a7">
    <w:name w:val="Table Grid"/>
    <w:basedOn w:val="a1"/>
    <w:uiPriority w:val="39"/>
    <w:rsid w:val="00FD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74B7-F508-4372-80C7-332685D6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zh</dc:creator>
  <cp:keywords/>
  <dc:description/>
  <cp:lastModifiedBy>Administrator</cp:lastModifiedBy>
  <cp:revision>21</cp:revision>
  <dcterms:created xsi:type="dcterms:W3CDTF">2021-03-15T08:46:00Z</dcterms:created>
  <dcterms:modified xsi:type="dcterms:W3CDTF">2021-04-16T03:20:00Z</dcterms:modified>
</cp:coreProperties>
</file>