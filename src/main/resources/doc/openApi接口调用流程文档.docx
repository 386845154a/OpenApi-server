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A7" w:rsidRDefault="002B1D4E">
      <w:r>
        <w:rPr>
          <w:rFonts w:hint="eastAsia"/>
        </w:rPr>
        <w:t>接口开放</w:t>
      </w:r>
      <w:r w:rsidR="00B50DA7">
        <w:rPr>
          <w:rFonts w:hint="eastAsia"/>
        </w:rPr>
        <w:t>流程</w:t>
      </w:r>
      <w:r w:rsidR="00466652">
        <w:rPr>
          <w:rFonts w:hint="eastAsia"/>
        </w:rPr>
        <w:t>（所有接口返回</w:t>
      </w:r>
      <w:r w:rsidR="00466652">
        <w:rPr>
          <w:rFonts w:hint="eastAsia"/>
        </w:rPr>
        <w:t>1</w:t>
      </w:r>
      <w:r w:rsidR="00466652">
        <w:rPr>
          <w:rFonts w:hint="eastAsia"/>
        </w:rPr>
        <w:t>代表正确，其他代表错误，同时返回错误提示）</w:t>
      </w:r>
    </w:p>
    <w:p w:rsidR="006F051F" w:rsidRDefault="006F051F"/>
    <w:p w:rsidR="006F051F" w:rsidRDefault="00464293" w:rsidP="006F051F">
      <w:pPr>
        <w:pStyle w:val="1"/>
      </w:pPr>
      <w:r>
        <w:rPr>
          <w:rFonts w:hint="eastAsia"/>
        </w:rPr>
        <w:t xml:space="preserve">1 </w:t>
      </w:r>
      <w:r w:rsidR="006F051F">
        <w:rPr>
          <w:rFonts w:hint="eastAsia"/>
        </w:rPr>
        <w:t>注册应用</w:t>
      </w:r>
    </w:p>
    <w:p w:rsidR="00B50DA7" w:rsidRDefault="00B50DA7">
      <w:proofErr w:type="spellStart"/>
      <w: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464293">
        <w:rPr>
          <w:rFonts w:hint="eastAsia"/>
        </w:rPr>
        <w:t>在</w:t>
      </w:r>
      <w:proofErr w:type="spellStart"/>
      <w:r w:rsidR="00464293">
        <w:rPr>
          <w:rFonts w:hint="eastAsia"/>
        </w:rPr>
        <w:t>openApi</w:t>
      </w:r>
      <w:proofErr w:type="spellEnd"/>
      <w:r w:rsidR="00464293">
        <w:rPr>
          <w:rFonts w:hint="eastAsia"/>
        </w:rPr>
        <w:t>服务器</w:t>
      </w:r>
      <w:r>
        <w:rPr>
          <w:rFonts w:hint="eastAsia"/>
        </w:rPr>
        <w:t>注册应用</w:t>
      </w:r>
      <w:r w:rsidR="00464293">
        <w:rPr>
          <w:rFonts w:hint="eastAsia"/>
        </w:rPr>
        <w:t xml:space="preserve"> </w:t>
      </w:r>
      <w:r w:rsidR="00464293">
        <w:rPr>
          <w:rFonts w:hint="eastAsia"/>
        </w:rPr>
        <w:t>分别得到自己的</w:t>
      </w:r>
      <w:proofErr w:type="spellStart"/>
      <w:r w:rsidR="00464293">
        <w:rPr>
          <w:rFonts w:hint="eastAsia"/>
        </w:rPr>
        <w:t>appId</w:t>
      </w:r>
      <w:proofErr w:type="spellEnd"/>
      <w:r w:rsidR="00464293">
        <w:rPr>
          <w:rFonts w:hint="eastAsia"/>
        </w:rPr>
        <w:t xml:space="preserve"> </w:t>
      </w:r>
      <w:r w:rsidR="00464293">
        <w:rPr>
          <w:rFonts w:hint="eastAsia"/>
        </w:rPr>
        <w:t>和</w:t>
      </w:r>
      <w:r w:rsidR="00464293">
        <w:rPr>
          <w:rFonts w:hint="eastAsia"/>
        </w:rPr>
        <w:t xml:space="preserve"> </w:t>
      </w:r>
      <w:proofErr w:type="spellStart"/>
      <w:r w:rsidR="00464293">
        <w:rPr>
          <w:rFonts w:hint="eastAsia"/>
        </w:rPr>
        <w:t>appSecret</w:t>
      </w:r>
      <w:proofErr w:type="spellEnd"/>
    </w:p>
    <w:p w:rsidR="001E2941" w:rsidRDefault="001E2941">
      <w:r>
        <w:rPr>
          <w:rFonts w:hint="eastAsia"/>
        </w:rPr>
        <w:t>注册接口：</w:t>
      </w:r>
    </w:p>
    <w:p w:rsidR="001E2941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registerApp</w:t>
      </w:r>
      <w:proofErr w:type="spellEnd"/>
    </w:p>
    <w:p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金达开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222"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Default="00466652">
      <w:pPr>
        <w:widowControl/>
        <w:shd w:val="clear" w:color="auto" w:fill="FFFFFE"/>
        <w:spacing w:line="240" w:lineRule="atLeast"/>
        <w:ind w:firstLine="432"/>
        <w:jc w:val="left"/>
        <w:rPr>
          <w:ins w:id="0" w:author="Administrator" w:date="2020-07-06T14:17:00Z"/>
          <w:rFonts w:ascii="Courier New" w:eastAsia="宋体" w:hAnsi="Courier New" w:cs="Courier New"/>
          <w:color w:val="0451A5"/>
          <w:kern w:val="0"/>
          <w:sz w:val="18"/>
          <w:szCs w:val="18"/>
        </w:rPr>
        <w:pPrChange w:id="1" w:author="Administrator" w:date="2020-07-06T14:17:00Z">
          <w:pPr>
            <w:widowControl/>
            <w:shd w:val="clear" w:color="auto" w:fill="FFFFFE"/>
            <w:spacing w:line="240" w:lineRule="atLeast"/>
            <w:jc w:val="left"/>
          </w:pPr>
        </w:pPrChange>
      </w:pPr>
      <w:del w:id="2" w:author="Administrator" w:date="2020-07-06T14:17:00Z">
        <w:r w:rsidRPr="00466652" w:rsidDel="000673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delText>    </w:delText>
        </w:r>
      </w:del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description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"2222222"</w:t>
      </w:r>
      <w:ins w:id="3" w:author="Administrator" w:date="2020-07-06T14:17:00Z">
        <w:r w:rsidR="00067352"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,</w:t>
        </w:r>
      </w:ins>
    </w:p>
    <w:p w:rsidR="00067352" w:rsidRDefault="00067352" w:rsidP="00067352">
      <w:pPr>
        <w:widowControl/>
        <w:shd w:val="clear" w:color="auto" w:fill="FFFFFE"/>
        <w:spacing w:line="240" w:lineRule="atLeast"/>
        <w:ind w:firstLine="432"/>
        <w:jc w:val="left"/>
        <w:rPr>
          <w:ins w:id="4" w:author="Administrator" w:date="2020-07-06T14:17:00Z"/>
          <w:rFonts w:ascii="Courier New" w:eastAsia="宋体" w:hAnsi="Courier New" w:cs="Courier New"/>
          <w:color w:val="0451A5"/>
          <w:kern w:val="0"/>
          <w:sz w:val="18"/>
          <w:szCs w:val="18"/>
        </w:rPr>
      </w:pPr>
      <w:ins w:id="5" w:author="Administrator" w:date="2020-07-06T14:17:00Z"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proofErr w:type="spellStart"/>
        <w:proofErr w:type="gramStart"/>
        <w:r>
          <w:rPr>
            <w:rFonts w:ascii="Courier New" w:eastAsia="宋体" w:hAnsi="Courier New" w:cs="Courier New" w:hint="eastAsia"/>
            <w:color w:val="A31515"/>
            <w:kern w:val="0"/>
            <w:sz w:val="18"/>
            <w:szCs w:val="18"/>
          </w:rPr>
          <w:t>mainUrl</w:t>
        </w:r>
        <w:proofErr w:type="spellEnd"/>
        <w:proofErr w:type="gramEnd"/>
        <w:r w:rsidRPr="00466652">
          <w:rPr>
            <w:rFonts w:ascii="Courier New" w:eastAsia="宋体" w:hAnsi="Courier New" w:cs="Courier New"/>
            <w:color w:val="A31515"/>
            <w:kern w:val="0"/>
            <w:sz w:val="18"/>
            <w:szCs w:val="18"/>
          </w:rPr>
          <w:t>"</w:t>
        </w:r>
        <w:r w:rsidRPr="00466652">
          <w:rPr>
            <w:rFonts w:ascii="Courier New" w:eastAsia="宋体" w:hAnsi="Courier New" w:cs="Courier New"/>
            <w:color w:val="000000"/>
            <w:kern w:val="0"/>
            <w:sz w:val="18"/>
            <w:szCs w:val="18"/>
          </w:rPr>
          <w:t>: 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  <w:r>
          <w:rPr>
            <w:rFonts w:ascii="Courier New" w:eastAsia="宋体" w:hAnsi="Courier New" w:cs="Courier New" w:hint="eastAsia"/>
            <w:color w:val="0451A5"/>
            <w:kern w:val="0"/>
            <w:sz w:val="18"/>
            <w:szCs w:val="18"/>
          </w:rPr>
          <w:t>http://127.0.0.1:8080</w:t>
        </w:r>
        <w:r w:rsidRPr="00466652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>"</w:t>
        </w:r>
      </w:ins>
    </w:p>
    <w:p w:rsidR="00067352" w:rsidRPr="00466652" w:rsidRDefault="00067352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  <w:pPrChange w:id="6" w:author="Administrator" w:date="2020-07-06T14:17:00Z">
          <w:pPr>
            <w:widowControl/>
            <w:shd w:val="clear" w:color="auto" w:fill="FFFFFE"/>
            <w:spacing w:line="240" w:lineRule="atLeast"/>
            <w:jc w:val="left"/>
          </w:pPr>
        </w:pPrChange>
      </w:pP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466652" w:rsidRDefault="00466652">
      <w:r>
        <w:t>返回</w:t>
      </w:r>
      <w:r>
        <w:rPr>
          <w:rFonts w:hint="eastAsia"/>
        </w:rPr>
        <w:t>：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status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message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"1593410541657"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"9wiva4K7"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"7cecc353e8e4607ad43a350e4b8f349b"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proofErr w:type="gramEnd"/>
      <w:r w:rsidRPr="0046665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466652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:rsidR="00466652" w:rsidRPr="00466652" w:rsidRDefault="00466652" w:rsidP="00466652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6665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466652" w:rsidRDefault="00466652"/>
    <w:p w:rsidR="009248A9" w:rsidRDefault="009248A9"/>
    <w:p w:rsidR="006F051F" w:rsidRDefault="00464293" w:rsidP="006F051F">
      <w:pPr>
        <w:pStyle w:val="1"/>
      </w:pPr>
      <w:r>
        <w:rPr>
          <w:rFonts w:hint="eastAsia"/>
        </w:rPr>
        <w:t>2</w:t>
      </w:r>
      <w:r w:rsidR="006F051F">
        <w:rPr>
          <w:rFonts w:hint="eastAsia"/>
        </w:rPr>
        <w:t>注册接口</w:t>
      </w:r>
      <w:r>
        <w:rPr>
          <w:rFonts w:hint="eastAsia"/>
        </w:rPr>
        <w:t xml:space="preserve"> </w:t>
      </w:r>
    </w:p>
    <w:p w:rsidR="00464293" w:rsidRDefault="00464293"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服务器开放接口，生成接口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serviceIdA01</w:t>
      </w:r>
    </w:p>
    <w:p w:rsidR="00F927ED" w:rsidRDefault="00F927ED">
      <w:r>
        <w:rPr>
          <w:rFonts w:hint="eastAsia"/>
        </w:rPr>
        <w:t>注册服务接口：</w:t>
      </w:r>
    </w:p>
    <w:p w:rsidR="00F927ED" w:rsidRDefault="00F927ED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registerService</w:t>
      </w:r>
      <w:proofErr w:type="spellEnd"/>
    </w:p>
    <w:p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A235D8" w:rsidRDefault="00A235D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请求参数：</w:t>
      </w:r>
    </w:p>
    <w:p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proofErr w:type="gram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"8a5fmu6S"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requestType</w:t>
      </w:r>
      <w:proofErr w:type="spellEnd"/>
      <w:proofErr w:type="gram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"get"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requestUrl</w:t>
      </w:r>
      <w:proofErr w:type="spellEnd"/>
      <w:proofErr w:type="gramEnd"/>
      <w:r w:rsidRPr="00A235D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ins w:id="7" w:author="Administrator" w:date="2020-08-07T13:58:00Z">
        <w:r w:rsidR="00381C5B"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t xml:space="preserve"> </w:t>
        </w:r>
      </w:ins>
      <w:del w:id="8" w:author="Administrator" w:date="2020-08-07T13:58:00Z">
        <w:r w:rsidRPr="00A235D8" w:rsidDel="00381C5B">
          <w:rPr>
            <w:rFonts w:ascii="Courier New" w:eastAsia="宋体" w:hAnsi="Courier New" w:cs="Courier New"/>
            <w:color w:val="0451A5"/>
            <w:kern w:val="0"/>
            <w:sz w:val="18"/>
            <w:szCs w:val="18"/>
          </w:rPr>
          <w:delText>http://127.0.0.1:8030</w:delText>
        </w:r>
      </w:del>
      <w:r w:rsidRPr="00A235D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/test/getTest1"</w:t>
      </w:r>
    </w:p>
    <w:p w:rsidR="00A235D8" w:rsidRPr="00A235D8" w:rsidRDefault="00A235D8" w:rsidP="00A235D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35D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235D8" w:rsidRDefault="00A235D8">
      <w:r>
        <w:t>返回结果</w:t>
      </w:r>
      <w:r>
        <w:rPr>
          <w:rFonts w:hint="eastAsia"/>
        </w:rPr>
        <w:t>：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status</w:t>
      </w:r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message</w:t>
      </w:r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"1593506338004"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proofErr w:type="gramEnd"/>
      <w:r w:rsidRPr="009248A9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248A9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:rsidR="009248A9" w:rsidRPr="009248A9" w:rsidRDefault="009248A9" w:rsidP="009248A9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248A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235D8" w:rsidRDefault="00A235D8"/>
    <w:p w:rsidR="009248A9" w:rsidRDefault="009248A9"/>
    <w:p w:rsidR="006F051F" w:rsidRDefault="00464293" w:rsidP="006F051F">
      <w:pPr>
        <w:pStyle w:val="1"/>
      </w:pPr>
      <w:r>
        <w:rPr>
          <w:rFonts w:hint="eastAsia"/>
        </w:rPr>
        <w:t>3</w:t>
      </w:r>
      <w:r w:rsidR="006F051F">
        <w:rPr>
          <w:rFonts w:hint="eastAsia"/>
        </w:rPr>
        <w:t>申请接口使用权限</w:t>
      </w:r>
      <w:r>
        <w:rPr>
          <w:rFonts w:hint="eastAsia"/>
        </w:rPr>
        <w:t xml:space="preserve"> </w:t>
      </w:r>
    </w:p>
    <w:p w:rsidR="00464293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向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>服务器申请访问</w:t>
      </w:r>
      <w:proofErr w:type="spellStart"/>
      <w:r>
        <w:rPr>
          <w:rFonts w:hint="eastAsia"/>
        </w:rPr>
        <w:t>appA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的开放接口</w:t>
      </w:r>
      <w:r>
        <w:rPr>
          <w:rFonts w:hint="eastAsia"/>
        </w:rPr>
        <w:t>serviceIdA01</w:t>
      </w:r>
    </w:p>
    <w:p w:rsidR="007C1D4E" w:rsidRDefault="007C1D4E">
      <w:r>
        <w:rPr>
          <w:rFonts w:hint="eastAsia"/>
        </w:rPr>
        <w:t>申请接口：</w:t>
      </w:r>
    </w:p>
    <w:p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applyRequestApi</w:t>
      </w:r>
      <w:proofErr w:type="spellEnd"/>
    </w:p>
    <w:p w:rsidR="007C1D4E" w:rsidRDefault="007C1D4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7C1D4E" w:rsidRDefault="00D13A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"f5QJDhKH"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qtLeNFvd</w:t>
      </w:r>
      <w:proofErr w:type="spellEnd"/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13A05" w:rsidRDefault="00D13A05">
      <w:r>
        <w:rPr>
          <w:rFonts w:hint="eastAsia"/>
        </w:rPr>
        <w:t>返回：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status</w:t>
      </w:r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message</w:t>
      </w:r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"1593508726944"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D13A05" w:rsidRPr="00D13A05" w:rsidRDefault="00D13A05" w:rsidP="00D13A0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proofErr w:type="gramEnd"/>
      <w:r w:rsidRPr="00D13A0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D13A0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:rsidR="00D13A05" w:rsidRPr="00E03CA7" w:rsidRDefault="00D13A05" w:rsidP="00E03CA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3A0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D13A05" w:rsidRDefault="00D13A05"/>
    <w:p w:rsidR="00D13A05" w:rsidRDefault="00D13A05"/>
    <w:p w:rsidR="006F051F" w:rsidRDefault="00464293" w:rsidP="006F051F">
      <w:pPr>
        <w:pStyle w:val="1"/>
      </w:pPr>
      <w:r>
        <w:rPr>
          <w:rFonts w:hint="eastAsia"/>
        </w:rPr>
        <w:lastRenderedPageBreak/>
        <w:t xml:space="preserve">4 </w:t>
      </w:r>
      <w:r w:rsidR="006F051F">
        <w:rPr>
          <w:rFonts w:hint="eastAsia"/>
        </w:rPr>
        <w:t>申请</w:t>
      </w:r>
      <w:r w:rsidR="006F051F">
        <w:rPr>
          <w:rFonts w:hint="eastAsia"/>
        </w:rPr>
        <w:t>token</w:t>
      </w:r>
    </w:p>
    <w:p w:rsidR="00466652" w:rsidRDefault="00464293">
      <w:proofErr w:type="spellStart"/>
      <w:r>
        <w:rPr>
          <w:rFonts w:hint="eastAsia"/>
        </w:rPr>
        <w:t>appB</w:t>
      </w:r>
      <w:proofErr w:type="spellEnd"/>
      <w:r>
        <w:rPr>
          <w:rFonts w:hint="eastAsia"/>
        </w:rPr>
        <w:t xml:space="preserve"> </w:t>
      </w:r>
      <w:r w:rsidR="007808BE">
        <w:rPr>
          <w:rFonts w:hint="eastAsia"/>
        </w:rPr>
        <w:t>获得了权限，那么可以</w:t>
      </w:r>
      <w:r w:rsidR="00466652">
        <w:rPr>
          <w:rFonts w:hint="eastAsia"/>
        </w:rPr>
        <w:t>申请</w:t>
      </w:r>
      <w:r w:rsidR="00466652">
        <w:rPr>
          <w:rFonts w:hint="eastAsia"/>
        </w:rPr>
        <w:t>token</w:t>
      </w:r>
      <w:r w:rsidR="00466652">
        <w:rPr>
          <w:rFonts w:hint="eastAsia"/>
        </w:rPr>
        <w:t>：</w:t>
      </w:r>
    </w:p>
    <w:p w:rsidR="00466652" w:rsidRDefault="00466652">
      <w:r>
        <w:rPr>
          <w:rFonts w:hint="eastAsia"/>
        </w:rPr>
        <w:t>接口：</w:t>
      </w:r>
    </w:p>
    <w:p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getToken</w:t>
      </w:r>
      <w:proofErr w:type="spellEnd"/>
    </w:p>
    <w:p w:rsidR="00466652" w:rsidRDefault="0046665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请求类型：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104B4" w:rsidRPr="008104B4" w:rsidRDefault="008104B4" w:rsidP="00582334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appId</w:t>
      </w:r>
      <w:proofErr w:type="spellEnd"/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f5QJDhKH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B81BE9">
      <w:pPr>
        <w:shd w:val="clear" w:color="auto" w:fill="FFFFFE"/>
        <w:spacing w:line="240" w:lineRule="atLeas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appSecret</w:t>
      </w:r>
      <w:proofErr w:type="spellEnd"/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582334" w:rsidRPr="0058233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b3aed8f51f26f07c5dca9cb3405f6b7c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104B4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返回：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status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200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message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timestamp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"1593410930426"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result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spell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token</w:t>
      </w:r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"0xuBit0uOj1kJbBoPDkEOy0bp6zfvp639iEkyGg44yNFHih4"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rel</w:t>
      </w:r>
      <w:proofErr w:type="spellEnd"/>
      <w:proofErr w:type="gramEnd"/>
      <w:r w:rsidRPr="008104B4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104B4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</w:p>
    <w:p w:rsidR="008104B4" w:rsidRPr="008104B4" w:rsidRDefault="008104B4" w:rsidP="008104B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104B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104B4" w:rsidRDefault="00A543D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第三方保留好返回的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，同时每次调用接口，带上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token</w:t>
      </w:r>
      <w:r w:rsidR="00A77042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的过期时间是两个小时</w:t>
      </w:r>
      <w:r w:rsidR="00AD5C86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。</w:t>
      </w:r>
    </w:p>
    <w:p w:rsidR="008104B4" w:rsidRPr="00466652" w:rsidRDefault="008104B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B50DA7" w:rsidRDefault="006F051F" w:rsidP="006F051F">
      <w:pPr>
        <w:pStyle w:val="1"/>
      </w:pPr>
      <w:r>
        <w:rPr>
          <w:rFonts w:hint="eastAsia"/>
        </w:rPr>
        <w:t>5</w:t>
      </w:r>
      <w:r w:rsidR="00933296">
        <w:rPr>
          <w:rFonts w:hint="eastAsia"/>
        </w:rPr>
        <w:t>调用</w:t>
      </w:r>
      <w:proofErr w:type="spellStart"/>
      <w:r w:rsidR="008104B4">
        <w:rPr>
          <w:rFonts w:hint="eastAsia"/>
        </w:rPr>
        <w:t>openapi</w:t>
      </w:r>
      <w:proofErr w:type="spellEnd"/>
      <w:r w:rsidR="008104B4">
        <w:rPr>
          <w:rFonts w:hint="eastAsia"/>
        </w:rPr>
        <w:t>接口</w:t>
      </w:r>
    </w:p>
    <w:p w:rsidR="00220A87" w:rsidRPr="009447A0" w:rsidRDefault="005446DA" w:rsidP="009447A0">
      <w:pPr>
        <w:pStyle w:val="HTML"/>
        <w:shd w:val="clear" w:color="auto" w:fill="FFFFFF"/>
        <w:rPr>
          <w:color w:val="000000"/>
          <w:sz w:val="14"/>
          <w:szCs w:val="14"/>
        </w:rPr>
      </w:pPr>
      <w:r>
        <w:t>请求调用接口</w:t>
      </w:r>
      <w:r w:rsidR="001E4AAC">
        <w:rPr>
          <w:rFonts w:hint="eastAsia"/>
        </w:rPr>
        <w:t>（post请求</w:t>
      </w:r>
      <w:r w:rsidR="009447A0">
        <w:rPr>
          <w:rFonts w:hint="eastAsia"/>
        </w:rPr>
        <w:t>，header里需要</w:t>
      </w:r>
      <w:r w:rsidR="005247C4">
        <w:rPr>
          <w:rFonts w:hint="eastAsia"/>
        </w:rPr>
        <w:t>有</w:t>
      </w:r>
      <w:proofErr w:type="spellStart"/>
      <w:r w:rsidR="009447A0" w:rsidRPr="009447A0">
        <w:rPr>
          <w:rFonts w:hint="eastAsia"/>
        </w:rPr>
        <w:t>open_api_token</w:t>
      </w:r>
      <w:proofErr w:type="spellEnd"/>
      <w:r w:rsidR="001E4AAC">
        <w:rPr>
          <w:rFonts w:hint="eastAsia"/>
        </w:rPr>
        <w:t>）</w:t>
      </w:r>
      <w:r>
        <w:rPr>
          <w:rFonts w:hint="eastAsia"/>
        </w:rPr>
        <w:t>：</w:t>
      </w:r>
    </w:p>
    <w:p w:rsidR="005446DA" w:rsidRDefault="000757D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127.0.0.1:8030/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/service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serviceId</w:t>
      </w:r>
      <w:proofErr w:type="spell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="002B1D4E" w:rsidRPr="002B1D4E">
        <w:rPr>
          <w:rFonts w:hint="eastAsia"/>
        </w:rPr>
        <w:t xml:space="preserve"> </w:t>
      </w:r>
      <w:r w:rsidR="002B1D4E">
        <w:rPr>
          <w:rFonts w:hint="eastAsia"/>
        </w:rPr>
        <w:t>serviceIdA01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服务接口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:rsid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请求参数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requestParams</w:t>
      </w:r>
      <w:proofErr w:type="spellEnd"/>
      <w:proofErr w:type="gram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"param1"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"param2"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"456"</w:t>
      </w:r>
    </w:p>
    <w:p w:rsid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},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请求体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spellStart"/>
      <w:proofErr w:type="gram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requestBody</w:t>
      </w:r>
      <w:proofErr w:type="spellEnd"/>
      <w:proofErr w:type="gram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:{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code</w:t>
      </w:r>
      <w:proofErr w:type="gram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"7777"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proofErr w:type="gramStart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msg</w:t>
      </w:r>
      <w:proofErr w:type="gramEnd"/>
      <w:r w:rsidRPr="000757D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</w:t>
      </w: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0757D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"123456"</w:t>
      </w:r>
      <w:bookmarkStart w:id="9" w:name="_GoBack"/>
      <w:bookmarkEnd w:id="9"/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}</w:t>
      </w:r>
    </w:p>
    <w:p w:rsidR="000757D5" w:rsidRPr="000757D5" w:rsidRDefault="000757D5" w:rsidP="000757D5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757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757D5" w:rsidRDefault="000757D5"/>
    <w:sectPr w:rsidR="00075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AE3" w:rsidRDefault="00AB1AE3" w:rsidP="00541E9F">
      <w:r>
        <w:separator/>
      </w:r>
    </w:p>
  </w:endnote>
  <w:endnote w:type="continuationSeparator" w:id="0">
    <w:p w:rsidR="00AB1AE3" w:rsidRDefault="00AB1AE3" w:rsidP="0054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AE3" w:rsidRDefault="00AB1AE3" w:rsidP="00541E9F">
      <w:r>
        <w:separator/>
      </w:r>
    </w:p>
  </w:footnote>
  <w:footnote w:type="continuationSeparator" w:id="0">
    <w:p w:rsidR="00AB1AE3" w:rsidRDefault="00AB1AE3" w:rsidP="00541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BF2"/>
    <w:rsid w:val="00054A17"/>
    <w:rsid w:val="00067352"/>
    <w:rsid w:val="000757D5"/>
    <w:rsid w:val="001632E4"/>
    <w:rsid w:val="001E2941"/>
    <w:rsid w:val="001E4AAC"/>
    <w:rsid w:val="00220A87"/>
    <w:rsid w:val="0025174D"/>
    <w:rsid w:val="002B1D4E"/>
    <w:rsid w:val="00381C5B"/>
    <w:rsid w:val="00456BF2"/>
    <w:rsid w:val="00464293"/>
    <w:rsid w:val="00466652"/>
    <w:rsid w:val="005247C4"/>
    <w:rsid w:val="00541E9F"/>
    <w:rsid w:val="005446DA"/>
    <w:rsid w:val="00582334"/>
    <w:rsid w:val="0060012B"/>
    <w:rsid w:val="006F051F"/>
    <w:rsid w:val="006F718D"/>
    <w:rsid w:val="007808BE"/>
    <w:rsid w:val="007C1D4E"/>
    <w:rsid w:val="007E6D12"/>
    <w:rsid w:val="008104B4"/>
    <w:rsid w:val="00865BA2"/>
    <w:rsid w:val="00870255"/>
    <w:rsid w:val="009248A9"/>
    <w:rsid w:val="00933296"/>
    <w:rsid w:val="009447A0"/>
    <w:rsid w:val="00A235D8"/>
    <w:rsid w:val="00A31081"/>
    <w:rsid w:val="00A543D6"/>
    <w:rsid w:val="00A77042"/>
    <w:rsid w:val="00AB1AE3"/>
    <w:rsid w:val="00AD5C86"/>
    <w:rsid w:val="00B50DA7"/>
    <w:rsid w:val="00B81BE9"/>
    <w:rsid w:val="00BE459C"/>
    <w:rsid w:val="00CB6716"/>
    <w:rsid w:val="00D13A05"/>
    <w:rsid w:val="00DB29A1"/>
    <w:rsid w:val="00DE3093"/>
    <w:rsid w:val="00E03CA7"/>
    <w:rsid w:val="00F9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673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3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E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E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447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447A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F051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673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67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2020-06-24T08:00:00Z</dcterms:created>
  <dcterms:modified xsi:type="dcterms:W3CDTF">2020-08-07T06:30:00Z</dcterms:modified>
</cp:coreProperties>
</file>